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2C0DE8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2C0DE8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2C0DE8">
        <w:rPr>
          <w:sz w:val="36"/>
          <w:szCs w:val="36"/>
          <w:lang w:val="pt-BR"/>
        </w:rPr>
        <w:t>Especificação de Caso de Uso</w:t>
      </w:r>
    </w:p>
    <w:p w:rsidR="00177937" w:rsidRPr="008B21BE" w:rsidRDefault="00955274">
      <w:pPr>
        <w:jc w:val="center"/>
        <w:rPr>
          <w:b/>
          <w:color w:val="auto"/>
          <w:sz w:val="36"/>
        </w:rPr>
      </w:pPr>
      <w:r>
        <w:rPr>
          <w:rFonts w:ascii="Arial (W1)" w:hAnsi="Arial (W1)"/>
          <w:b/>
          <w:color w:val="auto"/>
          <w:sz w:val="36"/>
        </w:rPr>
        <w:t xml:space="preserve">Detalhar </w:t>
      </w:r>
      <w:proofErr w:type="spellStart"/>
      <w:r>
        <w:rPr>
          <w:rFonts w:ascii="Arial (W1)" w:hAnsi="Arial (W1)"/>
          <w:b/>
          <w:color w:val="auto"/>
          <w:sz w:val="36"/>
        </w:rPr>
        <w:t>Log</w:t>
      </w:r>
      <w:proofErr w:type="spellEnd"/>
      <w:r>
        <w:rPr>
          <w:rFonts w:ascii="Arial (W1)" w:hAnsi="Arial (W1)"/>
          <w:b/>
          <w:color w:val="auto"/>
          <w:sz w:val="36"/>
        </w:rPr>
        <w:t xml:space="preserve"> de Auditoria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083562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 w:rsidP="00706744">
      <w:pPr>
        <w:pStyle w:val="Ttulo"/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706744">
      <w:pPr>
        <w:pStyle w:val="Ttulo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1862DE" w:rsidRPr="00D77EC7" w:rsidTr="004E0BA7">
        <w:trPr>
          <w:jc w:val="center"/>
          <w:ins w:id="0" w:author="maria.passini" w:date="2014-08-19T07:41:00Z"/>
        </w:trPr>
        <w:tc>
          <w:tcPr>
            <w:tcW w:w="1639" w:type="dxa"/>
          </w:tcPr>
          <w:p w:rsidR="001862DE" w:rsidRPr="002831C6" w:rsidRDefault="001862DE" w:rsidP="004E0BA7">
            <w:pPr>
              <w:pStyle w:val="CTMISTabela"/>
              <w:rPr>
                <w:ins w:id="1" w:author="maria.passini" w:date="2014-08-19T07:41:00Z"/>
                <w:b w:val="0"/>
              </w:rPr>
            </w:pPr>
            <w:ins w:id="2" w:author="maria.passini" w:date="2014-08-19T07:41:00Z">
              <w:r>
                <w:rPr>
                  <w:b w:val="0"/>
                </w:rPr>
                <w:t>18/08/2014</w:t>
              </w:r>
            </w:ins>
          </w:p>
        </w:tc>
        <w:tc>
          <w:tcPr>
            <w:tcW w:w="960" w:type="dxa"/>
          </w:tcPr>
          <w:p w:rsidR="001862DE" w:rsidRPr="002831C6" w:rsidRDefault="001862DE" w:rsidP="004E0BA7">
            <w:pPr>
              <w:pStyle w:val="CTMISTabela"/>
              <w:rPr>
                <w:ins w:id="3" w:author="maria.passini" w:date="2014-08-19T07:41:00Z"/>
                <w:b w:val="0"/>
              </w:rPr>
            </w:pPr>
            <w:ins w:id="4" w:author="maria.passini" w:date="2014-08-19T07:41:00Z">
              <w:r w:rsidRPr="002831C6">
                <w:rPr>
                  <w:b w:val="0"/>
                </w:rPr>
                <w:t>0.00</w:t>
              </w:r>
            </w:ins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862DE" w:rsidRPr="002831C6" w:rsidRDefault="001862DE" w:rsidP="004E0BA7">
            <w:pPr>
              <w:pStyle w:val="CTMISTabela"/>
              <w:rPr>
                <w:ins w:id="5" w:author="maria.passini" w:date="2014-08-19T07:41:00Z"/>
                <w:b w:val="0"/>
              </w:rPr>
            </w:pPr>
            <w:proofErr w:type="spellStart"/>
            <w:ins w:id="6" w:author="maria.passini" w:date="2014-08-19T07:41:00Z">
              <w:r w:rsidRPr="002831C6">
                <w:rPr>
                  <w:b w:val="0"/>
                </w:rPr>
                <w:t>Criação</w:t>
              </w:r>
              <w:proofErr w:type="spellEnd"/>
              <w:r w:rsidRPr="002831C6">
                <w:rPr>
                  <w:b w:val="0"/>
                </w:rPr>
                <w:t xml:space="preserve"> do documento</w:t>
              </w:r>
              <w:r>
                <w:rPr>
                  <w:b w:val="0"/>
                </w:rPr>
                <w:t>.</w:t>
              </w:r>
            </w:ins>
          </w:p>
        </w:tc>
        <w:tc>
          <w:tcPr>
            <w:tcW w:w="2040" w:type="dxa"/>
          </w:tcPr>
          <w:p w:rsidR="001862DE" w:rsidRPr="002831C6" w:rsidRDefault="001862DE" w:rsidP="004E0BA7">
            <w:pPr>
              <w:pStyle w:val="CTMISTabela"/>
              <w:rPr>
                <w:ins w:id="7" w:author="maria.passini" w:date="2014-08-19T07:41:00Z"/>
                <w:b w:val="0"/>
              </w:rPr>
            </w:pPr>
            <w:proofErr w:type="spellStart"/>
            <w:ins w:id="8" w:author="maria.passini" w:date="2014-08-19T07:41:00Z">
              <w:r w:rsidRPr="002831C6">
                <w:rPr>
                  <w:b w:val="0"/>
                </w:rPr>
                <w:t>Reyla</w:t>
              </w:r>
              <w:proofErr w:type="spellEnd"/>
              <w:r w:rsidRPr="002831C6">
                <w:rPr>
                  <w:b w:val="0"/>
                </w:rPr>
                <w:t xml:space="preserve"> Rosa</w:t>
              </w:r>
            </w:ins>
          </w:p>
        </w:tc>
      </w:tr>
      <w:tr w:rsidR="00191BB9" w:rsidRPr="00D77EC7" w:rsidTr="00D60A1D">
        <w:trPr>
          <w:jc w:val="center"/>
        </w:trPr>
        <w:tc>
          <w:tcPr>
            <w:tcW w:w="1639" w:type="dxa"/>
          </w:tcPr>
          <w:p w:rsidR="00191BB9" w:rsidRPr="002831C6" w:rsidRDefault="00493AB6" w:rsidP="001862DE">
            <w:pPr>
              <w:pStyle w:val="CTMISTabela"/>
              <w:rPr>
                <w:b w:val="0"/>
              </w:rPr>
            </w:pPr>
            <w:del w:id="9" w:author="maria.passini" w:date="2014-08-19T07:41:00Z">
              <w:r w:rsidDel="001862DE">
                <w:rPr>
                  <w:b w:val="0"/>
                </w:rPr>
                <w:delText>1</w:delText>
              </w:r>
              <w:r w:rsidR="00955274" w:rsidDel="001862DE">
                <w:rPr>
                  <w:b w:val="0"/>
                </w:rPr>
                <w:delText>8</w:delText>
              </w:r>
            </w:del>
            <w:ins w:id="10" w:author="maria.passini" w:date="2014-08-19T07:41:00Z">
              <w:r w:rsidR="001862DE">
                <w:rPr>
                  <w:b w:val="0"/>
                </w:rPr>
                <w:t>1</w:t>
              </w:r>
              <w:r w:rsidR="001862DE">
                <w:rPr>
                  <w:b w:val="0"/>
                </w:rPr>
                <w:t>9</w:t>
              </w:r>
            </w:ins>
            <w:r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91BB9" w:rsidRPr="002831C6" w:rsidRDefault="00191BB9" w:rsidP="001862DE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</w:t>
            </w:r>
            <w:del w:id="11" w:author="maria.passini" w:date="2014-08-19T07:41:00Z">
              <w:r w:rsidRPr="002831C6" w:rsidDel="001862DE">
                <w:rPr>
                  <w:b w:val="0"/>
                </w:rPr>
                <w:delText>00</w:delText>
              </w:r>
            </w:del>
            <w:ins w:id="12" w:author="maria.passini" w:date="2014-08-19T07:41:00Z">
              <w:r w:rsidR="001862DE" w:rsidRPr="002831C6">
                <w:rPr>
                  <w:b w:val="0"/>
                </w:rPr>
                <w:t>0</w:t>
              </w:r>
              <w:r w:rsidR="001862DE">
                <w:rPr>
                  <w:b w:val="0"/>
                </w:rPr>
                <w:t>1</w:t>
              </w:r>
            </w:ins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del w:id="13" w:author="maria.passini" w:date="2014-08-19T07:41:00Z">
              <w:r w:rsidRPr="002831C6" w:rsidDel="001862DE">
                <w:rPr>
                  <w:b w:val="0"/>
                </w:rPr>
                <w:delText>Criação do documento</w:delText>
              </w:r>
            </w:del>
            <w:proofErr w:type="spellStart"/>
            <w:ins w:id="14" w:author="maria.passini" w:date="2014-08-19T07:41:00Z">
              <w:r w:rsidR="001862DE">
                <w:rPr>
                  <w:b w:val="0"/>
                </w:rPr>
                <w:t>Revisão</w:t>
              </w:r>
              <w:proofErr w:type="spellEnd"/>
              <w:r w:rsidR="001862DE">
                <w:rPr>
                  <w:b w:val="0"/>
                </w:rPr>
                <w:t xml:space="preserve"> </w:t>
              </w:r>
              <w:proofErr w:type="spellStart"/>
              <w:r w:rsidR="001862DE">
                <w:rPr>
                  <w:b w:val="0"/>
                </w:rPr>
                <w:t>em</w:t>
              </w:r>
              <w:proofErr w:type="spellEnd"/>
              <w:r w:rsidR="001862DE">
                <w:rPr>
                  <w:b w:val="0"/>
                </w:rPr>
                <w:t xml:space="preserve"> pares</w:t>
              </w:r>
            </w:ins>
            <w:r w:rsidR="00B73E75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2831C6" w:rsidRDefault="00191BB9" w:rsidP="00D67EC7">
            <w:pPr>
              <w:pStyle w:val="CTMISTabela"/>
              <w:rPr>
                <w:b w:val="0"/>
              </w:rPr>
            </w:pPr>
            <w:del w:id="15" w:author="maria.passini" w:date="2014-08-19T07:41:00Z">
              <w:r w:rsidRPr="002831C6" w:rsidDel="001862DE">
                <w:rPr>
                  <w:b w:val="0"/>
                </w:rPr>
                <w:delText>Reyla Rosa</w:delText>
              </w:r>
            </w:del>
            <w:proofErr w:type="spellStart"/>
            <w:ins w:id="16" w:author="maria.passini" w:date="2014-08-19T07:41:00Z">
              <w:r w:rsidR="001862DE">
                <w:rPr>
                  <w:b w:val="0"/>
                </w:rPr>
                <w:t>Maria</w:t>
              </w:r>
              <w:proofErr w:type="spellEnd"/>
              <w:r w:rsidR="001862DE">
                <w:rPr>
                  <w:b w:val="0"/>
                </w:rPr>
                <w:t xml:space="preserve"> </w:t>
              </w:r>
              <w:proofErr w:type="spellStart"/>
              <w:r w:rsidR="001862DE">
                <w:rPr>
                  <w:b w:val="0"/>
                </w:rPr>
                <w:t>Luiza</w:t>
              </w:r>
              <w:proofErr w:type="spellEnd"/>
              <w:r w:rsidR="001862DE">
                <w:rPr>
                  <w:b w:val="0"/>
                </w:rPr>
                <w:t xml:space="preserve"> Passini</w:t>
              </w:r>
            </w:ins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2E465D">
        <w:fldChar w:fldCharType="begin"/>
      </w:r>
      <w:r w:rsidR="00177937">
        <w:instrText xml:space="preserve"> TOC \o "1-3" \h \z </w:instrText>
      </w:r>
      <w:r w:rsidRPr="002E465D">
        <w:fldChar w:fldCharType="separate"/>
      </w:r>
      <w:hyperlink w:anchor="_Toc396139360" w:history="1">
        <w:r w:rsidR="008A433D" w:rsidRPr="00A22094">
          <w:rPr>
            <w:rStyle w:val="Hyperlink"/>
            <w:noProof/>
          </w:rPr>
          <w:t>1.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INTRODUÇÃO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1" w:history="1">
        <w:r w:rsidR="008A433D" w:rsidRPr="00A22094">
          <w:rPr>
            <w:rStyle w:val="Hyperlink"/>
            <w:noProof/>
          </w:rPr>
          <w:t>2.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ATORES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2" w:history="1">
        <w:r w:rsidR="008A433D" w:rsidRPr="00A22094">
          <w:rPr>
            <w:rStyle w:val="Hyperlink"/>
            <w:noProof/>
          </w:rPr>
          <w:t>3.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INTERESSADOS E INTERESSES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3" w:history="1">
        <w:r w:rsidR="008A433D" w:rsidRPr="00A22094">
          <w:rPr>
            <w:rStyle w:val="Hyperlink"/>
            <w:noProof/>
          </w:rPr>
          <w:t>4.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PRÉ-CONDIÇÕES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4" w:history="1">
        <w:r w:rsidR="008A433D" w:rsidRPr="00A22094">
          <w:rPr>
            <w:rStyle w:val="Hyperlink"/>
            <w:noProof/>
          </w:rPr>
          <w:t>5.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GARANTIA DE SUCESSO (PÓS-CONDIÇÕES)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5" w:history="1">
        <w:r w:rsidR="008A433D" w:rsidRPr="00A22094">
          <w:rPr>
            <w:rStyle w:val="Hyperlink"/>
            <w:noProof/>
          </w:rPr>
          <w:t>6.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FLUXO PRINCIPAL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6" w:history="1">
        <w:r w:rsidR="008A433D" w:rsidRPr="00A22094">
          <w:rPr>
            <w:rStyle w:val="Hyperlink"/>
            <w:noProof/>
          </w:rPr>
          <w:t>7.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FLUXOS ALTERNATIVOS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7" w:history="1">
        <w:r w:rsidR="008A433D" w:rsidRPr="00A22094">
          <w:rPr>
            <w:rStyle w:val="Hyperlink"/>
            <w:noProof/>
          </w:rPr>
          <w:t>8.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FLUXOS DE EXCEÇÃO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8" w:history="1">
        <w:r w:rsidR="008A433D" w:rsidRPr="00A22094">
          <w:rPr>
            <w:rStyle w:val="Hyperlink"/>
            <w:noProof/>
          </w:rPr>
          <w:t>9.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PONTOS DE INCLUSÃO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69" w:history="1">
        <w:r w:rsidR="008A433D" w:rsidRPr="00A22094">
          <w:rPr>
            <w:rStyle w:val="Hyperlink"/>
            <w:noProof/>
          </w:rPr>
          <w:t>10.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PONTOS DE EXTENSÃO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0" w:history="1">
        <w:r w:rsidR="008A433D" w:rsidRPr="00A22094">
          <w:rPr>
            <w:rStyle w:val="Hyperlink"/>
            <w:noProof/>
          </w:rPr>
          <w:t>11.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FREQÜÊNCIA DE OCORRÊNCIA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1" w:history="1">
        <w:r w:rsidR="008A433D" w:rsidRPr="00A22094">
          <w:rPr>
            <w:rStyle w:val="Hyperlink"/>
            <w:noProof/>
          </w:rPr>
          <w:t>12.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PROBLEMAS EM ABERTO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2" w:history="1">
        <w:r w:rsidR="008A433D" w:rsidRPr="00A22094">
          <w:rPr>
            <w:rStyle w:val="Hyperlink"/>
            <w:noProof/>
          </w:rPr>
          <w:t>13.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REFERÊNCIAS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3" w:history="1">
        <w:r w:rsidR="008A433D" w:rsidRPr="00A22094">
          <w:rPr>
            <w:rStyle w:val="Hyperlink"/>
            <w:noProof/>
          </w:rPr>
          <w:t>14.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REFERÊNCIAS BIBLIOGRÁFICAS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33D" w:rsidRDefault="002E46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39374" w:history="1">
        <w:r w:rsidR="008A433D" w:rsidRPr="00A22094">
          <w:rPr>
            <w:rStyle w:val="Hyperlink"/>
            <w:noProof/>
          </w:rPr>
          <w:t>15.</w:t>
        </w:r>
        <w:r w:rsidR="008A433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A433D" w:rsidRPr="00A22094">
          <w:rPr>
            <w:rStyle w:val="Hyperlink"/>
            <w:noProof/>
          </w:rPr>
          <w:t>ASSINATURAS</w:t>
        </w:r>
        <w:r w:rsidR="008A43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33D">
          <w:rPr>
            <w:noProof/>
            <w:webHidden/>
          </w:rPr>
          <w:instrText xml:space="preserve"> PAGEREF _Toc396139374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433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2E465D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8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9" w:name="_Ref395863740"/>
      <w:bookmarkStart w:id="20" w:name="_Toc396139360"/>
      <w:r>
        <w:t>INTRODUÇÃO</w:t>
      </w:r>
      <w:bookmarkEnd w:id="19"/>
      <w:bookmarkEnd w:id="20"/>
    </w:p>
    <w:p w:rsidR="00B40904" w:rsidRPr="00B40904" w:rsidRDefault="00B40904" w:rsidP="00B40904">
      <w:pPr>
        <w:pStyle w:val="CTMISNvel1"/>
      </w:pPr>
      <w:r>
        <w:t>E</w:t>
      </w:r>
      <w:r w:rsidRPr="00B40904">
        <w:t xml:space="preserve">ste caso de uso descreve a funcionalidade de consulta de </w:t>
      </w:r>
      <w:proofErr w:type="spellStart"/>
      <w:r w:rsidRPr="00B40904">
        <w:t>log</w:t>
      </w:r>
      <w:proofErr w:type="spellEnd"/>
      <w:r w:rsidRPr="00B40904">
        <w:t xml:space="preserve"> de auditoria do sistema dos usuários </w:t>
      </w:r>
      <w:r>
        <w:t>assessores</w:t>
      </w:r>
      <w:r w:rsidRPr="00B40904">
        <w:t xml:space="preserve"> e </w:t>
      </w:r>
      <w:r>
        <w:t>gestores</w:t>
      </w:r>
      <w:r w:rsidRPr="00B40904">
        <w:t>, possibilitando a consulta das transações realizadas.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1" w:name="_Toc396139361"/>
      <w:r>
        <w:t>ATOR</w:t>
      </w:r>
      <w:r w:rsidR="00516025">
        <w:t>ES</w:t>
      </w:r>
      <w:bookmarkEnd w:id="21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Pr="00220105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1E183A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</w:t>
            </w:r>
            <w:r w:rsidR="000F3BE4">
              <w:rPr>
                <w:rFonts w:eastAsia="Times New Roman" w:cs="Arial"/>
                <w:kern w:val="0"/>
                <w:sz w:val="20"/>
                <w:szCs w:val="20"/>
              </w:rPr>
              <w:t xml:space="preserve"> de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visualizar</w:t>
            </w:r>
            <w:r w:rsidR="00544FDB">
              <w:rPr>
                <w:rFonts w:eastAsia="Times New Roman" w:cs="Arial"/>
                <w:kern w:val="0"/>
                <w:sz w:val="20"/>
                <w:szCs w:val="20"/>
              </w:rPr>
              <w:t xml:space="preserve"> e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consultar </w:t>
            </w:r>
            <w:r w:rsidR="00544FDB" w:rsidRPr="00544FDB">
              <w:rPr>
                <w:rFonts w:eastAsia="Times New Roman" w:cs="Arial"/>
                <w:kern w:val="0"/>
                <w:sz w:val="20"/>
                <w:szCs w:val="20"/>
              </w:rPr>
              <w:t xml:space="preserve">o </w:t>
            </w:r>
            <w:proofErr w:type="spellStart"/>
            <w:r w:rsidR="00544FDB" w:rsidRPr="00544FDB">
              <w:rPr>
                <w:sz w:val="20"/>
                <w:szCs w:val="20"/>
              </w:rPr>
              <w:t>log</w:t>
            </w:r>
            <w:proofErr w:type="spellEnd"/>
            <w:r w:rsidR="00544FDB" w:rsidRPr="00544FDB">
              <w:rPr>
                <w:sz w:val="20"/>
                <w:szCs w:val="20"/>
              </w:rPr>
              <w:t xml:space="preserve"> de auditoria do sistema</w:t>
            </w:r>
            <w:r w:rsidRPr="00544FDB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2" w:name="_Toc396139362"/>
      <w:r>
        <w:t>INTERESSADOS E INTERESSES</w:t>
      </w:r>
      <w:bookmarkEnd w:id="22"/>
    </w:p>
    <w:p w:rsidR="00177937" w:rsidRPr="00C61268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C61268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3" w:name="_Toc396139363"/>
      <w:r>
        <w:t>PRÉ-CONDIÇÕES</w:t>
      </w:r>
      <w:bookmarkEnd w:id="23"/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846D62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sistema com o(s) perfil(is)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4" w:name="_Toc396139364"/>
      <w:r>
        <w:t>GARANTIA DE SUCESSO (PÓS-CONDIÇÕES)</w:t>
      </w:r>
      <w:bookmarkEnd w:id="24"/>
    </w:p>
    <w:p w:rsidR="00177937" w:rsidRPr="001541DA" w:rsidRDefault="001541DA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541DA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5" w:name="_Toc396139365"/>
      <w:r>
        <w:t>FLUXO PRINCIPAL</w:t>
      </w:r>
      <w:bookmarkEnd w:id="25"/>
    </w:p>
    <w:p w:rsidR="00D5076B" w:rsidRDefault="00503F96" w:rsidP="00D5076B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Detalhar </w:t>
      </w:r>
      <w:proofErr w:type="spellStart"/>
      <w:r>
        <w:rPr>
          <w:b/>
          <w:i w:val="0"/>
          <w:iCs/>
          <w:color w:val="auto"/>
          <w:sz w:val="24"/>
          <w:szCs w:val="24"/>
        </w:rPr>
        <w:t>Log</w:t>
      </w:r>
      <w:proofErr w:type="spellEnd"/>
      <w:r>
        <w:rPr>
          <w:b/>
          <w:i w:val="0"/>
          <w:iCs/>
          <w:color w:val="auto"/>
          <w:sz w:val="24"/>
          <w:szCs w:val="24"/>
        </w:rPr>
        <w:t xml:space="preserve"> de Auditoria</w:t>
      </w:r>
    </w:p>
    <w:p w:rsidR="00D5076B" w:rsidRPr="002D558C" w:rsidRDefault="00D5076B" w:rsidP="00D5076B"/>
    <w:p w:rsidR="00B30D41" w:rsidRPr="00B30D41" w:rsidRDefault="00D5076B" w:rsidP="006A16B8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r w:rsidRPr="00B30D41">
        <w:rPr>
          <w:i w:val="0"/>
          <w:iCs/>
          <w:color w:val="auto"/>
          <w:sz w:val="24"/>
          <w:szCs w:val="24"/>
        </w:rPr>
        <w:t>Este fluxo tem início quando o ator aciona a opção “</w:t>
      </w:r>
      <w:r w:rsidR="00B40904">
        <w:rPr>
          <w:i w:val="0"/>
          <w:iCs/>
          <w:color w:val="auto"/>
          <w:sz w:val="24"/>
          <w:szCs w:val="24"/>
        </w:rPr>
        <w:t>Gestão</w:t>
      </w:r>
      <w:r w:rsidRPr="00B30D41">
        <w:rPr>
          <w:i w:val="0"/>
          <w:iCs/>
          <w:color w:val="auto"/>
          <w:sz w:val="24"/>
          <w:szCs w:val="24"/>
        </w:rPr>
        <w:t>”</w:t>
      </w:r>
      <w:r w:rsidR="00572D1B" w:rsidRPr="00B30D41">
        <w:rPr>
          <w:i w:val="0"/>
          <w:iCs/>
          <w:color w:val="auto"/>
          <w:sz w:val="24"/>
          <w:szCs w:val="24"/>
        </w:rPr>
        <w:t>,</w:t>
      </w:r>
      <w:r w:rsidR="00DB16C2" w:rsidRPr="00B30D41">
        <w:rPr>
          <w:i w:val="0"/>
          <w:iCs/>
          <w:color w:val="auto"/>
          <w:sz w:val="24"/>
          <w:szCs w:val="24"/>
        </w:rPr>
        <w:t xml:space="preserve"> sub-menu </w:t>
      </w:r>
      <w:r w:rsidR="00572D1B" w:rsidRPr="00B30D41">
        <w:rPr>
          <w:i w:val="0"/>
          <w:iCs/>
          <w:color w:val="auto"/>
          <w:sz w:val="24"/>
          <w:szCs w:val="24"/>
        </w:rPr>
        <w:t>“</w:t>
      </w:r>
      <w:r w:rsidR="00B40904">
        <w:rPr>
          <w:i w:val="0"/>
          <w:iCs/>
          <w:color w:val="auto"/>
          <w:sz w:val="24"/>
          <w:szCs w:val="24"/>
        </w:rPr>
        <w:t>Auditoria</w:t>
      </w:r>
      <w:r w:rsidR="00572D1B" w:rsidRPr="00B30D41">
        <w:rPr>
          <w:i w:val="0"/>
          <w:iCs/>
          <w:color w:val="auto"/>
          <w:sz w:val="24"/>
          <w:szCs w:val="24"/>
        </w:rPr>
        <w:t>”</w:t>
      </w:r>
      <w:r w:rsidR="00DB16C2" w:rsidRPr="00B30D41">
        <w:rPr>
          <w:i w:val="0"/>
          <w:iCs/>
          <w:color w:val="auto"/>
          <w:sz w:val="24"/>
          <w:szCs w:val="24"/>
        </w:rPr>
        <w:t xml:space="preserve"> e escolhe a opção “</w:t>
      </w:r>
      <w:proofErr w:type="spellStart"/>
      <w:del w:id="26" w:author="maria.passini" w:date="2014-08-18T17:21:00Z">
        <w:r w:rsidR="00B40904" w:rsidDel="002C0DE8">
          <w:rPr>
            <w:i w:val="0"/>
            <w:iCs/>
            <w:color w:val="auto"/>
            <w:sz w:val="24"/>
            <w:szCs w:val="24"/>
          </w:rPr>
          <w:delText>Documento</w:delText>
        </w:r>
      </w:del>
      <w:ins w:id="27" w:author="maria.passini" w:date="2014-08-18T17:21:00Z">
        <w:r w:rsidR="002C0DE8">
          <w:rPr>
            <w:i w:val="0"/>
            <w:iCs/>
            <w:color w:val="auto"/>
            <w:sz w:val="24"/>
            <w:szCs w:val="24"/>
          </w:rPr>
          <w:t>Log</w:t>
        </w:r>
        <w:proofErr w:type="spellEnd"/>
        <w:r w:rsidR="002C0DE8">
          <w:rPr>
            <w:i w:val="0"/>
            <w:iCs/>
            <w:color w:val="auto"/>
            <w:sz w:val="24"/>
            <w:szCs w:val="24"/>
          </w:rPr>
          <w:t xml:space="preserve"> de Auditoria</w:t>
        </w:r>
      </w:ins>
      <w:r w:rsidR="00DB16C2" w:rsidRPr="00B30D41">
        <w:rPr>
          <w:i w:val="0"/>
          <w:iCs/>
          <w:color w:val="auto"/>
          <w:sz w:val="24"/>
          <w:szCs w:val="24"/>
        </w:rPr>
        <w:t>”</w:t>
      </w:r>
      <w:r w:rsidRPr="00B30D41">
        <w:rPr>
          <w:i w:val="0"/>
          <w:iCs/>
          <w:color w:val="auto"/>
          <w:sz w:val="24"/>
          <w:szCs w:val="24"/>
        </w:rPr>
        <w:t xml:space="preserve"> no menu </w:t>
      </w:r>
      <w:commentRangeStart w:id="28"/>
      <w:r w:rsidRPr="00B30D41">
        <w:rPr>
          <w:i w:val="0"/>
          <w:iCs/>
          <w:color w:val="auto"/>
          <w:sz w:val="24"/>
          <w:szCs w:val="24"/>
        </w:rPr>
        <w:t>principal</w:t>
      </w:r>
      <w:commentRangeEnd w:id="28"/>
      <w:r w:rsidR="002C0DE8">
        <w:rPr>
          <w:rStyle w:val="Refdecomentrio"/>
          <w:rFonts w:cs="Times New Roman"/>
          <w:i w:val="0"/>
          <w:color w:val="000000"/>
        </w:rPr>
        <w:commentReference w:id="28"/>
      </w:r>
      <w:r w:rsidRPr="00B30D41">
        <w:rPr>
          <w:i w:val="0"/>
          <w:iCs/>
          <w:color w:val="auto"/>
          <w:sz w:val="24"/>
          <w:szCs w:val="24"/>
        </w:rPr>
        <w:t xml:space="preserve">; </w:t>
      </w:r>
      <w:bookmarkStart w:id="29" w:name="_Ref395862707"/>
    </w:p>
    <w:p w:rsidR="00091F7D" w:rsidRPr="00637FE7" w:rsidRDefault="00501B77" w:rsidP="00820E63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bookmarkStart w:id="30" w:name="_Ref396139100"/>
      <w:r w:rsidRPr="00637FE7">
        <w:rPr>
          <w:i w:val="0"/>
          <w:iCs/>
          <w:color w:val="auto"/>
          <w:sz w:val="24"/>
          <w:szCs w:val="24"/>
        </w:rPr>
        <w:t xml:space="preserve">O sistema apresenta os campos para preenchimento </w:t>
      </w:r>
      <w:r w:rsidR="00DB16C2" w:rsidRPr="00637FE7">
        <w:rPr>
          <w:i w:val="0"/>
          <w:iCs/>
          <w:color w:val="auto"/>
          <w:sz w:val="24"/>
          <w:szCs w:val="24"/>
        </w:rPr>
        <w:t xml:space="preserve">“Tela </w:t>
      </w:r>
      <w:r w:rsidR="00C62F1F" w:rsidRPr="00637FE7">
        <w:rPr>
          <w:i w:val="0"/>
          <w:iCs/>
          <w:color w:val="auto"/>
          <w:sz w:val="24"/>
          <w:szCs w:val="24"/>
        </w:rPr>
        <w:t>Consultar</w:t>
      </w:r>
      <w:r w:rsidR="0038672A" w:rsidRPr="00637FE7">
        <w:rPr>
          <w:i w:val="0"/>
          <w:iCs/>
          <w:color w:val="auto"/>
          <w:sz w:val="24"/>
          <w:szCs w:val="24"/>
        </w:rPr>
        <w:t>&gt;&gt;Andamento</w:t>
      </w:r>
      <w:r w:rsidR="0079046D" w:rsidRPr="00637FE7">
        <w:rPr>
          <w:i w:val="0"/>
          <w:iCs/>
          <w:color w:val="auto"/>
          <w:sz w:val="24"/>
          <w:szCs w:val="24"/>
        </w:rPr>
        <w:t>”</w:t>
      </w:r>
      <w:r w:rsidR="00D5076B" w:rsidRPr="00637FE7">
        <w:rPr>
          <w:i w:val="0"/>
          <w:iCs/>
          <w:color w:val="auto"/>
          <w:sz w:val="24"/>
          <w:szCs w:val="24"/>
        </w:rPr>
        <w:t>;</w:t>
      </w:r>
      <w:bookmarkEnd w:id="30"/>
      <w:r w:rsidR="004611F5" w:rsidRPr="00637FE7">
        <w:rPr>
          <w:i w:val="0"/>
          <w:iCs/>
          <w:color w:val="auto"/>
          <w:sz w:val="24"/>
          <w:szCs w:val="24"/>
        </w:rPr>
        <w:t xml:space="preserve"> </w:t>
      </w:r>
      <w:bookmarkEnd w:id="29"/>
      <w:r w:rsidR="00EE2FCF" w:rsidRPr="00637FE7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820E63" w:rsidRPr="00115C1A" w:rsidRDefault="00820E63" w:rsidP="00820E6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1" w:name="_Ref384894705"/>
      <w:bookmarkStart w:id="32" w:name="_Toc125373396"/>
      <w:r w:rsidRPr="00637FE7">
        <w:rPr>
          <w:i w:val="0"/>
          <w:color w:val="auto"/>
          <w:sz w:val="24"/>
          <w:szCs w:val="24"/>
        </w:rPr>
        <w:t>O ator informa o(s) parâmetro(s) de pesquisa;</w:t>
      </w:r>
      <w:r w:rsidRPr="00637FE7">
        <w:rPr>
          <w:b/>
          <w:bCs/>
          <w:i w:val="0"/>
          <w:color w:val="auto"/>
          <w:sz w:val="24"/>
          <w:szCs w:val="24"/>
        </w:rPr>
        <w:t xml:space="preserve"> </w:t>
      </w:r>
      <w:bookmarkEnd w:id="31"/>
      <w:r w:rsidR="00115C1A" w:rsidRPr="00637FE7">
        <w:rPr>
          <w:b/>
          <w:bCs/>
          <w:i w:val="0"/>
          <w:color w:val="auto"/>
          <w:sz w:val="24"/>
          <w:szCs w:val="24"/>
        </w:rPr>
        <w:t>[RN5–03</w:t>
      </w:r>
      <w:r w:rsidR="00115C1A" w:rsidRPr="00637FE7">
        <w:rPr>
          <w:b/>
          <w:bCs/>
          <w:i w:val="0"/>
          <w:iCs/>
          <w:color w:val="auto"/>
          <w:sz w:val="24"/>
          <w:szCs w:val="24"/>
        </w:rPr>
        <w:t>]</w:t>
      </w:r>
    </w:p>
    <w:p w:rsidR="00820E63" w:rsidRDefault="00820E63" w:rsidP="00820E6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33" w:name="_Ref396136747"/>
      <w:r w:rsidRPr="00503F96">
        <w:rPr>
          <w:rFonts w:ascii="Arial" w:hAnsi="Arial" w:cs="Arial"/>
          <w:szCs w:val="24"/>
        </w:rPr>
        <w:t>O ator aciona a opção “Pesquisar”;</w:t>
      </w:r>
      <w:bookmarkEnd w:id="33"/>
      <w:r w:rsidRPr="00503F96">
        <w:rPr>
          <w:rFonts w:ascii="Arial" w:hAnsi="Arial" w:cs="Arial"/>
          <w:szCs w:val="24"/>
        </w:rPr>
        <w:t xml:space="preserve"> </w:t>
      </w:r>
    </w:p>
    <w:p w:rsidR="00820E63" w:rsidRPr="00160DD1" w:rsidRDefault="00820E63" w:rsidP="00820E6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34" w:name="_Ref385255457"/>
      <w:bookmarkStart w:id="35" w:name="_Ref396139072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r w:rsidR="002E465D">
        <w:rPr>
          <w:rFonts w:ascii="Arial" w:hAnsi="Arial" w:cs="Arial"/>
          <w:b/>
          <w:szCs w:val="24"/>
        </w:rPr>
        <w:fldChar w:fldCharType="begin"/>
      </w:r>
      <w:r w:rsidR="00953B39">
        <w:rPr>
          <w:rFonts w:ascii="Arial" w:hAnsi="Arial" w:cs="Arial"/>
          <w:b/>
          <w:szCs w:val="24"/>
        </w:rPr>
        <w:instrText xml:space="preserve"> REF _Ref384889795 \r \h </w:instrText>
      </w:r>
      <w:r w:rsidR="002E465D">
        <w:rPr>
          <w:rFonts w:ascii="Arial" w:hAnsi="Arial" w:cs="Arial"/>
          <w:b/>
          <w:szCs w:val="24"/>
        </w:rPr>
      </w:r>
      <w:r w:rsidR="002E465D">
        <w:rPr>
          <w:rFonts w:ascii="Arial" w:hAnsi="Arial" w:cs="Arial"/>
          <w:b/>
          <w:szCs w:val="24"/>
        </w:rPr>
        <w:fldChar w:fldCharType="separate"/>
      </w:r>
      <w:r w:rsidR="00953B39">
        <w:rPr>
          <w:rFonts w:ascii="Arial" w:hAnsi="Arial" w:cs="Arial"/>
          <w:b/>
          <w:szCs w:val="24"/>
        </w:rPr>
        <w:t>FE-1</w:t>
      </w:r>
      <w:r w:rsidR="002E465D">
        <w:rPr>
          <w:rFonts w:ascii="Arial" w:hAnsi="Arial" w:cs="Arial"/>
          <w:b/>
          <w:szCs w:val="24"/>
        </w:rPr>
        <w:fldChar w:fldCharType="end"/>
      </w:r>
      <w:r w:rsidRPr="0028247C">
        <w:rPr>
          <w:rFonts w:ascii="Arial" w:hAnsi="Arial" w:cs="Arial"/>
          <w:b/>
          <w:szCs w:val="24"/>
        </w:rPr>
        <w:t>]</w:t>
      </w:r>
      <w:bookmarkEnd w:id="34"/>
      <w:r>
        <w:rPr>
          <w:rFonts w:ascii="Arial" w:hAnsi="Arial" w:cs="Arial"/>
          <w:b/>
          <w:szCs w:val="24"/>
        </w:rPr>
        <w:t>[</w:t>
      </w:r>
      <w:r w:rsidR="002E465D">
        <w:rPr>
          <w:rFonts w:ascii="Arial" w:hAnsi="Arial" w:cs="Arial"/>
          <w:b/>
          <w:szCs w:val="24"/>
        </w:rPr>
        <w:fldChar w:fldCharType="begin"/>
      </w:r>
      <w:r w:rsidR="00953B39">
        <w:rPr>
          <w:rFonts w:ascii="Arial" w:hAnsi="Arial" w:cs="Arial"/>
          <w:b/>
          <w:szCs w:val="24"/>
        </w:rPr>
        <w:instrText xml:space="preserve"> REF _Ref384648615 \r \h </w:instrText>
      </w:r>
      <w:r w:rsidR="002E465D">
        <w:rPr>
          <w:rFonts w:ascii="Arial" w:hAnsi="Arial" w:cs="Arial"/>
          <w:b/>
          <w:szCs w:val="24"/>
        </w:rPr>
      </w:r>
      <w:r w:rsidR="002E465D">
        <w:rPr>
          <w:rFonts w:ascii="Arial" w:hAnsi="Arial" w:cs="Arial"/>
          <w:b/>
          <w:szCs w:val="24"/>
        </w:rPr>
        <w:fldChar w:fldCharType="separate"/>
      </w:r>
      <w:r w:rsidR="00953B39">
        <w:rPr>
          <w:rFonts w:ascii="Arial" w:hAnsi="Arial" w:cs="Arial"/>
          <w:b/>
          <w:szCs w:val="24"/>
        </w:rPr>
        <w:t>FE-2</w:t>
      </w:r>
      <w:r w:rsidR="002E465D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r w:rsidR="00953B39">
        <w:rPr>
          <w:rFonts w:ascii="Arial" w:hAnsi="Arial" w:cs="Arial"/>
          <w:b/>
          <w:szCs w:val="24"/>
        </w:rPr>
        <w:t>[</w:t>
      </w:r>
      <w:r w:rsidR="002E465D">
        <w:rPr>
          <w:rFonts w:ascii="Arial" w:hAnsi="Arial" w:cs="Arial"/>
          <w:b/>
          <w:szCs w:val="24"/>
        </w:rPr>
        <w:fldChar w:fldCharType="begin"/>
      </w:r>
      <w:r w:rsidR="00953B39">
        <w:rPr>
          <w:rFonts w:ascii="Arial" w:hAnsi="Arial" w:cs="Arial"/>
          <w:b/>
          <w:szCs w:val="24"/>
        </w:rPr>
        <w:instrText xml:space="preserve"> REF _Ref396137744 \r \h </w:instrText>
      </w:r>
      <w:r w:rsidR="002E465D">
        <w:rPr>
          <w:rFonts w:ascii="Arial" w:hAnsi="Arial" w:cs="Arial"/>
          <w:b/>
          <w:szCs w:val="24"/>
        </w:rPr>
      </w:r>
      <w:r w:rsidR="002E465D">
        <w:rPr>
          <w:rFonts w:ascii="Arial" w:hAnsi="Arial" w:cs="Arial"/>
          <w:b/>
          <w:szCs w:val="24"/>
        </w:rPr>
        <w:fldChar w:fldCharType="separate"/>
      </w:r>
      <w:r w:rsidR="00953B39">
        <w:rPr>
          <w:rFonts w:ascii="Arial" w:hAnsi="Arial" w:cs="Arial"/>
          <w:b/>
          <w:szCs w:val="24"/>
        </w:rPr>
        <w:t>FE-3</w:t>
      </w:r>
      <w:r w:rsidR="002E465D">
        <w:rPr>
          <w:rFonts w:ascii="Arial" w:hAnsi="Arial" w:cs="Arial"/>
          <w:b/>
          <w:szCs w:val="24"/>
        </w:rPr>
        <w:fldChar w:fldCharType="end"/>
      </w:r>
      <w:r w:rsidR="00953B39">
        <w:rPr>
          <w:rFonts w:ascii="Arial" w:hAnsi="Arial" w:cs="Arial"/>
          <w:b/>
          <w:szCs w:val="24"/>
        </w:rPr>
        <w:t>]</w:t>
      </w:r>
      <w:bookmarkEnd w:id="35"/>
    </w:p>
    <w:p w:rsidR="00294E6D" w:rsidRPr="00294E6D" w:rsidRDefault="00294E6D" w:rsidP="00294E6D">
      <w:pPr>
        <w:pStyle w:val="Instruo"/>
        <w:numPr>
          <w:ilvl w:val="0"/>
          <w:numId w:val="4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bookmarkStart w:id="36" w:name="_Ref385255319"/>
      <w:r w:rsidRPr="00294E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recupera os dados do registro; </w:t>
      </w:r>
    </w:p>
    <w:p w:rsidR="00ED1CC4" w:rsidRPr="00ED1CC4" w:rsidRDefault="00820E63" w:rsidP="00820E6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ED1CC4">
        <w:rPr>
          <w:rFonts w:ascii="Arial" w:hAnsi="Arial" w:cs="Arial"/>
          <w:szCs w:val="24"/>
        </w:rPr>
        <w:t xml:space="preserve">O sistema atualiza a lista de </w:t>
      </w:r>
      <w:r w:rsidR="00A91D0C" w:rsidRPr="00ED1CC4">
        <w:rPr>
          <w:rFonts w:ascii="Arial" w:hAnsi="Arial" w:cs="Arial"/>
          <w:szCs w:val="24"/>
        </w:rPr>
        <w:t>Registro</w:t>
      </w:r>
      <w:r w:rsidR="00ED1CC4" w:rsidRPr="00ED1CC4">
        <w:rPr>
          <w:rFonts w:ascii="Arial" w:hAnsi="Arial" w:cs="Arial"/>
          <w:szCs w:val="24"/>
        </w:rPr>
        <w:t>(</w:t>
      </w:r>
      <w:r w:rsidR="00A91D0C" w:rsidRPr="00ED1CC4">
        <w:rPr>
          <w:rFonts w:ascii="Arial" w:hAnsi="Arial" w:cs="Arial"/>
          <w:szCs w:val="24"/>
        </w:rPr>
        <w:t>s</w:t>
      </w:r>
      <w:r w:rsidR="00ED1CC4" w:rsidRPr="00ED1CC4">
        <w:rPr>
          <w:rFonts w:ascii="Arial" w:hAnsi="Arial" w:cs="Arial"/>
          <w:szCs w:val="24"/>
        </w:rPr>
        <w:t>)</w:t>
      </w:r>
      <w:r w:rsidRPr="00ED1CC4">
        <w:rPr>
          <w:rFonts w:ascii="Arial" w:hAnsi="Arial" w:cs="Arial"/>
          <w:szCs w:val="24"/>
        </w:rPr>
        <w:t>;</w:t>
      </w:r>
      <w:r w:rsidRPr="00ED1CC4">
        <w:rPr>
          <w:rFonts w:ascii="Arial" w:hAnsi="Arial" w:cs="Arial"/>
          <w:b/>
          <w:bCs/>
          <w:szCs w:val="24"/>
        </w:rPr>
        <w:t xml:space="preserve"> </w:t>
      </w:r>
      <w:bookmarkStart w:id="37" w:name="_Ref384890712"/>
      <w:bookmarkEnd w:id="36"/>
    </w:p>
    <w:p w:rsidR="00294E6D" w:rsidRPr="00160DD1" w:rsidRDefault="00294E6D" w:rsidP="00294E6D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 os dados;</w:t>
      </w:r>
    </w:p>
    <w:p w:rsidR="00820E63" w:rsidRDefault="00820E63" w:rsidP="00820E6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ED1CC4">
        <w:rPr>
          <w:rFonts w:ascii="Arial" w:hAnsi="Arial" w:cs="Arial"/>
          <w:szCs w:val="24"/>
        </w:rPr>
        <w:t>O caso de uso é encerrado.</w:t>
      </w:r>
      <w:bookmarkEnd w:id="37"/>
      <w:r w:rsidRPr="00ED1CC4">
        <w:rPr>
          <w:rFonts w:ascii="Arial" w:hAnsi="Arial" w:cs="Arial"/>
          <w:szCs w:val="24"/>
        </w:rPr>
        <w:t xml:space="preserve"> </w:t>
      </w:r>
    </w:p>
    <w:p w:rsidR="00BD7290" w:rsidRPr="00ED1CC4" w:rsidRDefault="00BD7290" w:rsidP="00BD7290">
      <w:pPr>
        <w:pStyle w:val="PargrafodaLista"/>
        <w:ind w:left="720"/>
        <w:rPr>
          <w:rFonts w:ascii="Arial" w:hAnsi="Arial" w:cs="Arial"/>
          <w:szCs w:val="24"/>
        </w:rPr>
      </w:pPr>
    </w:p>
    <w:p w:rsidR="00820E63" w:rsidRPr="001B3CE3" w:rsidRDefault="00820E63" w:rsidP="00820E63">
      <w:pPr>
        <w:pStyle w:val="STJNvel1"/>
        <w:numPr>
          <w:ilvl w:val="0"/>
          <w:numId w:val="1"/>
        </w:numPr>
        <w:rPr>
          <w:color w:val="auto"/>
        </w:rPr>
      </w:pPr>
      <w:bookmarkStart w:id="38" w:name="_Toc395605844"/>
      <w:bookmarkStart w:id="39" w:name="_Toc396139366"/>
      <w:r w:rsidRPr="00160DD1">
        <w:lastRenderedPageBreak/>
        <w:t>FLUXOS</w:t>
      </w:r>
      <w:r w:rsidRPr="00160DD1">
        <w:rPr>
          <w:color w:val="auto"/>
        </w:rPr>
        <w:t xml:space="preserve"> ALTERNATIVOS</w:t>
      </w:r>
      <w:bookmarkEnd w:id="38"/>
      <w:bookmarkEnd w:id="39"/>
    </w:p>
    <w:p w:rsidR="00764D7C" w:rsidRPr="00764D7C" w:rsidRDefault="00764D7C" w:rsidP="00764D7C">
      <w:pPr>
        <w:pStyle w:val="PargrafodaLista"/>
        <w:ind w:left="360"/>
        <w:rPr>
          <w:rFonts w:ascii="Arial" w:hAnsi="Arial" w:cs="Arial"/>
        </w:rPr>
      </w:pPr>
      <w:r w:rsidRPr="00764D7C">
        <w:rPr>
          <w:rFonts w:ascii="Arial" w:hAnsi="Arial" w:cs="Arial"/>
        </w:rPr>
        <w:t>Não se aplica.</w:t>
      </w:r>
    </w:p>
    <w:p w:rsidR="00820E63" w:rsidRPr="00160DD1" w:rsidRDefault="00820E63" w:rsidP="00820E63">
      <w:pPr>
        <w:pStyle w:val="PargrafodaLista"/>
        <w:ind w:left="1440"/>
        <w:rPr>
          <w:rFonts w:ascii="Arial" w:hAnsi="Arial" w:cs="Arial"/>
          <w:szCs w:val="24"/>
        </w:rPr>
      </w:pPr>
    </w:p>
    <w:p w:rsidR="00820E63" w:rsidRPr="00160DD1" w:rsidRDefault="00820E63" w:rsidP="00820E63">
      <w:pPr>
        <w:pStyle w:val="STJNvel1"/>
        <w:numPr>
          <w:ilvl w:val="0"/>
          <w:numId w:val="1"/>
        </w:numPr>
        <w:rPr>
          <w:color w:val="auto"/>
        </w:rPr>
      </w:pPr>
      <w:bookmarkStart w:id="40" w:name="_Toc395605845"/>
      <w:bookmarkStart w:id="41" w:name="_Toc396139367"/>
      <w:r w:rsidRPr="00160DD1">
        <w:t>FLUXOS</w:t>
      </w:r>
      <w:r w:rsidRPr="00160DD1">
        <w:rPr>
          <w:color w:val="auto"/>
        </w:rPr>
        <w:t xml:space="preserve"> DE EXCEÇÃO</w:t>
      </w:r>
      <w:bookmarkEnd w:id="40"/>
      <w:bookmarkEnd w:id="41"/>
    </w:p>
    <w:p w:rsidR="00820E63" w:rsidRPr="00160DD1" w:rsidRDefault="00820E63" w:rsidP="00820E63">
      <w:pPr>
        <w:rPr>
          <w:rFonts w:cs="Arial"/>
          <w:iCs/>
          <w:szCs w:val="24"/>
        </w:rPr>
      </w:pPr>
    </w:p>
    <w:p w:rsidR="00820E63" w:rsidRPr="00160DD1" w:rsidRDefault="00820E63" w:rsidP="00820E63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2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42"/>
    </w:p>
    <w:p w:rsidR="00820E63" w:rsidRPr="00160DD1" w:rsidRDefault="00820E63" w:rsidP="00820E63"/>
    <w:p w:rsidR="00820E63" w:rsidRPr="004C1F9A" w:rsidRDefault="00820E63" w:rsidP="00820E63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2E465D">
        <w:rPr>
          <w:rFonts w:cs="Times New Roman"/>
          <w:i w:val="0"/>
          <w:color w:val="000000"/>
          <w:sz w:val="24"/>
        </w:rPr>
        <w:fldChar w:fldCharType="begin"/>
      </w:r>
      <w:r w:rsidR="00A116FE">
        <w:rPr>
          <w:i w:val="0"/>
          <w:iCs/>
          <w:color w:val="auto"/>
          <w:sz w:val="24"/>
          <w:szCs w:val="24"/>
        </w:rPr>
        <w:instrText xml:space="preserve"> REF _Ref396139072 \r \h </w:instrText>
      </w:r>
      <w:r w:rsidR="002E465D">
        <w:rPr>
          <w:rFonts w:cs="Times New Roman"/>
          <w:i w:val="0"/>
          <w:color w:val="000000"/>
          <w:sz w:val="24"/>
        </w:rPr>
      </w:r>
      <w:r w:rsidR="002E465D">
        <w:rPr>
          <w:rFonts w:cs="Times New Roman"/>
          <w:i w:val="0"/>
          <w:color w:val="000000"/>
          <w:sz w:val="24"/>
        </w:rPr>
        <w:fldChar w:fldCharType="separate"/>
      </w:r>
      <w:r w:rsidR="00A116FE">
        <w:rPr>
          <w:i w:val="0"/>
          <w:iCs/>
          <w:color w:val="auto"/>
          <w:sz w:val="24"/>
          <w:szCs w:val="24"/>
        </w:rPr>
        <w:t>5</w:t>
      </w:r>
      <w:r w:rsidR="002E465D">
        <w:rPr>
          <w:rFonts w:cs="Times New Roman"/>
          <w:i w:val="0"/>
          <w:color w:val="000000"/>
          <w:sz w:val="24"/>
        </w:rPr>
        <w:fldChar w:fldCharType="end"/>
      </w:r>
      <w:r w:rsidRPr="004C1F9A">
        <w:rPr>
          <w:i w:val="0"/>
          <w:iCs/>
          <w:color w:val="auto"/>
          <w:sz w:val="24"/>
          <w:szCs w:val="24"/>
        </w:rPr>
        <w:t xml:space="preserve"> do fluxo </w:t>
      </w:r>
      <w:r w:rsidR="002A68E5">
        <w:rPr>
          <w:i w:val="0"/>
          <w:iCs/>
          <w:color w:val="auto"/>
          <w:sz w:val="24"/>
          <w:szCs w:val="24"/>
        </w:rPr>
        <w:t>principal</w:t>
      </w:r>
      <w:r w:rsidRPr="004C1F9A">
        <w:rPr>
          <w:i w:val="0"/>
          <w:iCs/>
          <w:color w:val="auto"/>
          <w:sz w:val="24"/>
          <w:szCs w:val="24"/>
        </w:rPr>
        <w:t>, quando o sistema não encontra nenhum regi</w:t>
      </w:r>
      <w:r>
        <w:rPr>
          <w:i w:val="0"/>
          <w:iCs/>
          <w:color w:val="auto"/>
          <w:sz w:val="24"/>
          <w:szCs w:val="24"/>
        </w:rPr>
        <w:t xml:space="preserve">stro na pesquisa de </w:t>
      </w:r>
      <w:proofErr w:type="spellStart"/>
      <w:r>
        <w:rPr>
          <w:i w:val="0"/>
          <w:iCs/>
          <w:color w:val="auto"/>
          <w:sz w:val="24"/>
          <w:szCs w:val="24"/>
        </w:rPr>
        <w:t>log</w:t>
      </w:r>
      <w:proofErr w:type="spellEnd"/>
      <w:r>
        <w:rPr>
          <w:i w:val="0"/>
          <w:iCs/>
          <w:color w:val="auto"/>
          <w:sz w:val="24"/>
          <w:szCs w:val="24"/>
        </w:rPr>
        <w:t xml:space="preserve"> de auditoria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820E63" w:rsidRPr="00BD7290" w:rsidRDefault="00820E63" w:rsidP="00820E63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BD7290">
        <w:rPr>
          <w:b/>
          <w:i w:val="0"/>
          <w:iCs/>
          <w:color w:val="auto"/>
          <w:sz w:val="24"/>
          <w:szCs w:val="24"/>
        </w:rPr>
        <w:t>[MSG0</w:t>
      </w:r>
      <w:r w:rsidR="00BD7290" w:rsidRPr="00BD7290">
        <w:rPr>
          <w:b/>
          <w:i w:val="0"/>
          <w:iCs/>
          <w:color w:val="auto"/>
          <w:sz w:val="24"/>
          <w:szCs w:val="24"/>
        </w:rPr>
        <w:t>10</w:t>
      </w:r>
      <w:r w:rsidRPr="00BD7290">
        <w:rPr>
          <w:b/>
          <w:i w:val="0"/>
          <w:iCs/>
          <w:color w:val="auto"/>
          <w:sz w:val="24"/>
          <w:szCs w:val="24"/>
        </w:rPr>
        <w:t>]</w:t>
      </w:r>
    </w:p>
    <w:p w:rsidR="00820E63" w:rsidRDefault="00820E63" w:rsidP="00820E63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2E465D">
        <w:rPr>
          <w:rFonts w:cs="Times New Roman"/>
          <w:i w:val="0"/>
          <w:color w:val="000000"/>
          <w:sz w:val="24"/>
        </w:rPr>
        <w:fldChar w:fldCharType="begin"/>
      </w:r>
      <w:r w:rsidR="00A116FE">
        <w:rPr>
          <w:i w:val="0"/>
          <w:iCs/>
          <w:color w:val="auto"/>
          <w:sz w:val="24"/>
          <w:szCs w:val="24"/>
        </w:rPr>
        <w:instrText xml:space="preserve"> REF _Ref396139100 \r \h </w:instrText>
      </w:r>
      <w:r w:rsidR="002E465D">
        <w:rPr>
          <w:rFonts w:cs="Times New Roman"/>
          <w:i w:val="0"/>
          <w:color w:val="000000"/>
          <w:sz w:val="24"/>
        </w:rPr>
      </w:r>
      <w:r w:rsidR="002E465D">
        <w:rPr>
          <w:rFonts w:cs="Times New Roman"/>
          <w:i w:val="0"/>
          <w:color w:val="000000"/>
          <w:sz w:val="24"/>
        </w:rPr>
        <w:fldChar w:fldCharType="separate"/>
      </w:r>
      <w:r w:rsidR="00A116FE">
        <w:rPr>
          <w:i w:val="0"/>
          <w:iCs/>
          <w:color w:val="auto"/>
          <w:sz w:val="24"/>
          <w:szCs w:val="24"/>
        </w:rPr>
        <w:t>2</w:t>
      </w:r>
      <w:r w:rsidR="002E465D">
        <w:rPr>
          <w:rFonts w:cs="Times New Roman"/>
          <w:i w:val="0"/>
          <w:color w:val="000000"/>
          <w:sz w:val="24"/>
        </w:rPr>
        <w:fldChar w:fldCharType="end"/>
      </w:r>
      <w:r>
        <w:rPr>
          <w:i w:val="0"/>
          <w:iCs/>
          <w:color w:val="auto"/>
          <w:sz w:val="24"/>
          <w:szCs w:val="24"/>
        </w:rPr>
        <w:t xml:space="preserve"> do</w:t>
      </w:r>
      <w:r w:rsidRPr="004C1F9A">
        <w:rPr>
          <w:i w:val="0"/>
          <w:iCs/>
          <w:color w:val="auto"/>
          <w:sz w:val="24"/>
          <w:szCs w:val="24"/>
        </w:rPr>
        <w:t xml:space="preserve"> fluxo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A116FE">
        <w:rPr>
          <w:i w:val="0"/>
          <w:iCs/>
          <w:color w:val="auto"/>
          <w:sz w:val="24"/>
          <w:szCs w:val="24"/>
        </w:rPr>
        <w:t>principal</w:t>
      </w:r>
      <w:r w:rsidRPr="004C1F9A">
        <w:rPr>
          <w:i w:val="0"/>
          <w:iCs/>
          <w:color w:val="auto"/>
          <w:sz w:val="24"/>
          <w:szCs w:val="24"/>
        </w:rPr>
        <w:t>.</w:t>
      </w:r>
    </w:p>
    <w:p w:rsidR="00820E63" w:rsidRDefault="00820E63" w:rsidP="00820E63"/>
    <w:p w:rsidR="00820E63" w:rsidRPr="00F70840" w:rsidRDefault="00820E63" w:rsidP="00820E63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3" w:name="_Ref384648615"/>
      <w:r w:rsidRPr="00F70840">
        <w:rPr>
          <w:b/>
          <w:i w:val="0"/>
          <w:iCs/>
          <w:color w:val="auto"/>
          <w:sz w:val="24"/>
          <w:szCs w:val="24"/>
        </w:rPr>
        <w:t>Informe pelo menos um critério de pesquisa</w:t>
      </w:r>
      <w:bookmarkEnd w:id="43"/>
    </w:p>
    <w:p w:rsidR="00820E63" w:rsidRPr="00F70840" w:rsidRDefault="00820E63" w:rsidP="00820E63"/>
    <w:p w:rsidR="00820E63" w:rsidRPr="00F70840" w:rsidRDefault="00820E63" w:rsidP="00820E63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Este fluxo tem início</w:t>
      </w:r>
      <w:r>
        <w:rPr>
          <w:szCs w:val="24"/>
        </w:rPr>
        <w:t xml:space="preserve"> no passo </w:t>
      </w:r>
      <w:r w:rsidR="002E465D">
        <w:rPr>
          <w:szCs w:val="24"/>
        </w:rPr>
        <w:fldChar w:fldCharType="begin"/>
      </w:r>
      <w:r w:rsidR="00A116FE">
        <w:rPr>
          <w:szCs w:val="24"/>
        </w:rPr>
        <w:instrText xml:space="preserve"> REF _Ref396139072 \r \h </w:instrText>
      </w:r>
      <w:r w:rsidR="002E465D">
        <w:rPr>
          <w:szCs w:val="24"/>
        </w:rPr>
      </w:r>
      <w:r w:rsidR="002E465D">
        <w:rPr>
          <w:szCs w:val="24"/>
        </w:rPr>
        <w:fldChar w:fldCharType="separate"/>
      </w:r>
      <w:r w:rsidR="00A116FE">
        <w:rPr>
          <w:szCs w:val="24"/>
        </w:rPr>
        <w:t>5</w:t>
      </w:r>
      <w:r w:rsidR="002E465D">
        <w:rPr>
          <w:szCs w:val="24"/>
        </w:rPr>
        <w:fldChar w:fldCharType="end"/>
      </w:r>
      <w:r>
        <w:rPr>
          <w:szCs w:val="24"/>
        </w:rPr>
        <w:t xml:space="preserve"> do fluxo principal,</w:t>
      </w:r>
      <w:r w:rsidRPr="00F70840">
        <w:rPr>
          <w:szCs w:val="24"/>
        </w:rPr>
        <w:t xml:space="preserve"> quando o ator aciona a opç</w:t>
      </w:r>
      <w:r>
        <w:rPr>
          <w:szCs w:val="24"/>
        </w:rPr>
        <w:t xml:space="preserve">ão Pesquisar sem ter informado </w:t>
      </w:r>
      <w:r w:rsidRPr="00F70840">
        <w:rPr>
          <w:szCs w:val="24"/>
        </w:rPr>
        <w:t>nenhum critério de pesquisa</w:t>
      </w:r>
      <w:r>
        <w:rPr>
          <w:szCs w:val="24"/>
        </w:rPr>
        <w:t>;</w:t>
      </w:r>
      <w:r w:rsidRPr="00F70840">
        <w:rPr>
          <w:szCs w:val="24"/>
        </w:rPr>
        <w:t xml:space="preserve">  </w:t>
      </w:r>
    </w:p>
    <w:p w:rsidR="00820E63" w:rsidRPr="00656A38" w:rsidRDefault="00820E63" w:rsidP="00820E63">
      <w:pPr>
        <w:ind w:left="1080"/>
        <w:rPr>
          <w:rFonts w:cs="Arial"/>
          <w:b/>
          <w:color w:val="auto"/>
          <w:szCs w:val="24"/>
        </w:rPr>
      </w:pPr>
      <w:r w:rsidRPr="00F70840">
        <w:t>2. O sistema apresenta a mensagem</w:t>
      </w:r>
      <w:r>
        <w:t>;</w:t>
      </w:r>
      <w:r w:rsidRPr="00F70840">
        <w:t xml:space="preserve"> </w:t>
      </w:r>
      <w:r w:rsidRPr="00656A38">
        <w:rPr>
          <w:rFonts w:cs="Arial"/>
          <w:b/>
          <w:color w:val="auto"/>
          <w:szCs w:val="24"/>
        </w:rPr>
        <w:t>[MSG</w:t>
      </w:r>
      <w:r w:rsidR="00656A38" w:rsidRPr="00656A38">
        <w:rPr>
          <w:rFonts w:cs="Arial"/>
          <w:b/>
          <w:color w:val="auto"/>
          <w:szCs w:val="24"/>
        </w:rPr>
        <w:t>013</w:t>
      </w:r>
      <w:r w:rsidRPr="00656A38">
        <w:rPr>
          <w:rFonts w:cs="Arial"/>
          <w:b/>
          <w:color w:val="auto"/>
          <w:szCs w:val="24"/>
        </w:rPr>
        <w:t xml:space="preserve">] </w:t>
      </w:r>
    </w:p>
    <w:p w:rsidR="00820E63" w:rsidRDefault="00820E63" w:rsidP="00820E63">
      <w:pPr>
        <w:ind w:left="1080"/>
      </w:pPr>
      <w:r w:rsidRPr="00F70840">
        <w:t xml:space="preserve">3. O sistema retorna para o passo </w:t>
      </w:r>
      <w:r w:rsidR="002E465D">
        <w:fldChar w:fldCharType="begin"/>
      </w:r>
      <w:r w:rsidR="00A116FE">
        <w:instrText xml:space="preserve"> REF _Ref396139100 \r \h </w:instrText>
      </w:r>
      <w:r w:rsidR="002E465D">
        <w:fldChar w:fldCharType="separate"/>
      </w:r>
      <w:r w:rsidR="00A116FE">
        <w:t>2</w:t>
      </w:r>
      <w:r w:rsidR="002E465D">
        <w:fldChar w:fldCharType="end"/>
      </w:r>
      <w:r w:rsidRPr="00F70840">
        <w:t xml:space="preserve"> do fluxo </w:t>
      </w:r>
      <w:r>
        <w:t>principal</w:t>
      </w:r>
      <w:r w:rsidRPr="00F70840">
        <w:t>.</w:t>
      </w:r>
    </w:p>
    <w:p w:rsidR="00637FE7" w:rsidRDefault="00637FE7" w:rsidP="00820E63">
      <w:pPr>
        <w:ind w:left="1080"/>
      </w:pPr>
    </w:p>
    <w:p w:rsidR="00637FE7" w:rsidRDefault="00637FE7" w:rsidP="00637FE7">
      <w:pPr>
        <w:pStyle w:val="Instruo"/>
        <w:numPr>
          <w:ilvl w:val="0"/>
          <w:numId w:val="8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396137744"/>
      <w:r>
        <w:rPr>
          <w:b/>
          <w:i w:val="0"/>
          <w:iCs/>
          <w:color w:val="auto"/>
          <w:sz w:val="24"/>
          <w:szCs w:val="24"/>
        </w:rPr>
        <w:t>Data inválida</w:t>
      </w:r>
      <w:bookmarkEnd w:id="44"/>
    </w:p>
    <w:p w:rsidR="00637FE7" w:rsidRPr="00A05E74" w:rsidRDefault="00637FE7" w:rsidP="00637FE7"/>
    <w:p w:rsidR="00637FE7" w:rsidRPr="00637FE7" w:rsidRDefault="00637FE7" w:rsidP="00637FE7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>1</w:t>
      </w:r>
      <w:r w:rsidR="00C77EDE">
        <w:rPr>
          <w:color w:val="auto"/>
          <w:szCs w:val="24"/>
        </w:rPr>
        <w:t xml:space="preserve">. </w:t>
      </w:r>
      <w:r w:rsidRPr="00637FE7">
        <w:rPr>
          <w:color w:val="auto"/>
          <w:szCs w:val="24"/>
        </w:rPr>
        <w:t xml:space="preserve">Este fluxo tem início no passo </w:t>
      </w:r>
      <w:r w:rsidR="002E465D">
        <w:rPr>
          <w:color w:val="auto"/>
          <w:szCs w:val="24"/>
        </w:rPr>
        <w:fldChar w:fldCharType="begin"/>
      </w:r>
      <w:r w:rsidR="00A116FE">
        <w:rPr>
          <w:color w:val="auto"/>
          <w:szCs w:val="24"/>
        </w:rPr>
        <w:instrText xml:space="preserve"> REF _Ref396139072 \r \h </w:instrText>
      </w:r>
      <w:r w:rsidR="002E465D">
        <w:rPr>
          <w:color w:val="auto"/>
          <w:szCs w:val="24"/>
        </w:rPr>
      </w:r>
      <w:r w:rsidR="002E465D">
        <w:rPr>
          <w:color w:val="auto"/>
          <w:szCs w:val="24"/>
        </w:rPr>
        <w:fldChar w:fldCharType="separate"/>
      </w:r>
      <w:r w:rsidR="00A116FE">
        <w:rPr>
          <w:color w:val="auto"/>
          <w:szCs w:val="24"/>
        </w:rPr>
        <w:t>5</w:t>
      </w:r>
      <w:r w:rsidR="002E465D">
        <w:rPr>
          <w:color w:val="auto"/>
          <w:szCs w:val="24"/>
        </w:rPr>
        <w:fldChar w:fldCharType="end"/>
      </w:r>
      <w:r w:rsidRPr="00637FE7">
        <w:rPr>
          <w:color w:val="auto"/>
          <w:szCs w:val="24"/>
        </w:rPr>
        <w:t xml:space="preserve"> do fluxo principal quando o sistema verifica a data final é menor que a data inicial ;</w:t>
      </w:r>
    </w:p>
    <w:p w:rsidR="00637FE7" w:rsidRPr="00953B39" w:rsidRDefault="00637FE7" w:rsidP="00637FE7">
      <w:pPr>
        <w:ind w:left="1080"/>
        <w:rPr>
          <w:b/>
          <w:color w:val="auto"/>
          <w:szCs w:val="24"/>
        </w:rPr>
      </w:pPr>
      <w:r w:rsidRPr="007D5D81">
        <w:rPr>
          <w:color w:val="auto"/>
          <w:szCs w:val="24"/>
        </w:rPr>
        <w:t>2.</w:t>
      </w:r>
      <w:r w:rsidRPr="00637FE7">
        <w:rPr>
          <w:color w:val="auto"/>
          <w:szCs w:val="24"/>
        </w:rPr>
        <w:t xml:space="preserve"> O sistema apresenta a mensagem; </w:t>
      </w:r>
      <w:r w:rsidRPr="00953B39">
        <w:rPr>
          <w:b/>
          <w:color w:val="auto"/>
          <w:szCs w:val="24"/>
        </w:rPr>
        <w:t>[MSG012]</w:t>
      </w:r>
    </w:p>
    <w:p w:rsidR="00637FE7" w:rsidRPr="00637FE7" w:rsidRDefault="00637FE7" w:rsidP="00637FE7">
      <w:pPr>
        <w:ind w:left="1080"/>
        <w:rPr>
          <w:color w:val="auto"/>
          <w:szCs w:val="24"/>
        </w:rPr>
      </w:pPr>
      <w:r w:rsidRPr="00637FE7">
        <w:rPr>
          <w:color w:val="auto"/>
          <w:szCs w:val="24"/>
        </w:rPr>
        <w:t xml:space="preserve">3. O sistema retorna para o passo </w:t>
      </w:r>
      <w:r w:rsidR="002E465D">
        <w:rPr>
          <w:color w:val="auto"/>
          <w:szCs w:val="24"/>
        </w:rPr>
        <w:fldChar w:fldCharType="begin"/>
      </w:r>
      <w:r w:rsidR="00A116FE">
        <w:rPr>
          <w:color w:val="auto"/>
          <w:szCs w:val="24"/>
        </w:rPr>
        <w:instrText xml:space="preserve"> REF _Ref396139100 \r \h </w:instrText>
      </w:r>
      <w:r w:rsidR="002E465D">
        <w:rPr>
          <w:color w:val="auto"/>
          <w:szCs w:val="24"/>
        </w:rPr>
      </w:r>
      <w:r w:rsidR="002E465D">
        <w:rPr>
          <w:color w:val="auto"/>
          <w:szCs w:val="24"/>
        </w:rPr>
        <w:fldChar w:fldCharType="separate"/>
      </w:r>
      <w:r w:rsidR="00A116FE">
        <w:rPr>
          <w:color w:val="auto"/>
          <w:szCs w:val="24"/>
        </w:rPr>
        <w:t>2</w:t>
      </w:r>
      <w:r w:rsidR="002E465D">
        <w:rPr>
          <w:color w:val="auto"/>
          <w:szCs w:val="24"/>
        </w:rPr>
        <w:fldChar w:fldCharType="end"/>
      </w:r>
      <w:r w:rsidRPr="00637FE7">
        <w:rPr>
          <w:color w:val="auto"/>
          <w:szCs w:val="24"/>
        </w:rPr>
        <w:t xml:space="preserve"> do fluxo principal.</w:t>
      </w:r>
    </w:p>
    <w:p w:rsidR="00637FE7" w:rsidRDefault="00637FE7" w:rsidP="00820E63">
      <w:pPr>
        <w:ind w:left="1080"/>
      </w:pPr>
    </w:p>
    <w:p w:rsidR="00820E63" w:rsidRDefault="00820E63" w:rsidP="00820E63">
      <w:pPr>
        <w:rPr>
          <w:rFonts w:cs="Arial"/>
          <w:i/>
          <w:iCs/>
          <w:color w:val="0000FF"/>
          <w:sz w:val="20"/>
        </w:rPr>
      </w:pPr>
    </w:p>
    <w:p w:rsidR="00D11F8A" w:rsidRPr="00160DD1" w:rsidRDefault="00D11F8A" w:rsidP="00820E63">
      <w:pPr>
        <w:rPr>
          <w:rFonts w:cs="Arial"/>
          <w:i/>
          <w:iCs/>
          <w:color w:val="0000FF"/>
          <w:sz w:val="20"/>
        </w:rPr>
      </w:pPr>
    </w:p>
    <w:p w:rsidR="00820E63" w:rsidRPr="00F70840" w:rsidRDefault="00820E63" w:rsidP="00820E63">
      <w:pPr>
        <w:pStyle w:val="STJNvel1"/>
        <w:numPr>
          <w:ilvl w:val="0"/>
          <w:numId w:val="1"/>
        </w:numPr>
      </w:pPr>
      <w:bookmarkStart w:id="45" w:name="_Toc395605846"/>
      <w:bookmarkStart w:id="46" w:name="_Toc396139368"/>
      <w:bookmarkStart w:id="47" w:name="_Toc373416696"/>
      <w:r>
        <w:t>PONTOS DE INCLUSÃO</w:t>
      </w:r>
      <w:bookmarkEnd w:id="45"/>
      <w:bookmarkEnd w:id="46"/>
    </w:p>
    <w:p w:rsidR="00820E63" w:rsidRPr="0021765A" w:rsidRDefault="00820E63" w:rsidP="00820E63">
      <w:pPr>
        <w:ind w:left="348"/>
      </w:pPr>
      <w:r w:rsidRPr="0021765A">
        <w:t>Não se aplica</w:t>
      </w:r>
      <w:r>
        <w:t>.</w:t>
      </w:r>
    </w:p>
    <w:p w:rsidR="00820E63" w:rsidRDefault="00820E63" w:rsidP="00820E63">
      <w:pPr>
        <w:ind w:left="348"/>
      </w:pPr>
    </w:p>
    <w:p w:rsidR="00820E63" w:rsidRPr="000E1747" w:rsidRDefault="00820E63" w:rsidP="00820E63">
      <w:pPr>
        <w:pStyle w:val="STJNvel1"/>
        <w:numPr>
          <w:ilvl w:val="0"/>
          <w:numId w:val="1"/>
        </w:numPr>
      </w:pPr>
      <w:bookmarkStart w:id="48" w:name="_Toc395605847"/>
      <w:bookmarkStart w:id="49" w:name="_Toc396139369"/>
      <w:bookmarkStart w:id="50" w:name="_Ref384910917"/>
      <w:bookmarkEnd w:id="47"/>
      <w:r>
        <w:t>PONTOS DE EXTENSÃO</w:t>
      </w:r>
      <w:bookmarkEnd w:id="48"/>
      <w:bookmarkEnd w:id="49"/>
    </w:p>
    <w:bookmarkEnd w:id="50"/>
    <w:p w:rsidR="00820E63" w:rsidRPr="00741DBF" w:rsidRDefault="00820E63" w:rsidP="00820E63">
      <w:pPr>
        <w:ind w:left="360"/>
        <w:rPr>
          <w:rFonts w:cs="Arial"/>
          <w:bCs/>
        </w:rPr>
      </w:pPr>
      <w:r>
        <w:rPr>
          <w:rFonts w:cs="Arial"/>
          <w:bCs/>
        </w:rPr>
        <w:t>Não se aplica.</w:t>
      </w:r>
    </w:p>
    <w:p w:rsidR="00820E63" w:rsidRPr="00160DD1" w:rsidRDefault="00820E63" w:rsidP="00820E63">
      <w:pPr>
        <w:rPr>
          <w:rFonts w:cs="Arial"/>
          <w:b/>
          <w:bCs/>
        </w:rPr>
      </w:pPr>
    </w:p>
    <w:p w:rsidR="00820E63" w:rsidRPr="00160DD1" w:rsidRDefault="00820E63" w:rsidP="00820E63">
      <w:pPr>
        <w:rPr>
          <w:rFonts w:cs="Arial"/>
          <w:b/>
          <w:bCs/>
        </w:rPr>
      </w:pPr>
    </w:p>
    <w:p w:rsidR="00820E63" w:rsidRPr="00160DD1" w:rsidRDefault="00820E63" w:rsidP="00820E63">
      <w:pPr>
        <w:pStyle w:val="STJNvel1"/>
        <w:numPr>
          <w:ilvl w:val="0"/>
          <w:numId w:val="1"/>
        </w:numPr>
      </w:pPr>
      <w:bookmarkStart w:id="51" w:name="_Toc395605849"/>
      <w:bookmarkStart w:id="52" w:name="_Toc396139370"/>
      <w:r w:rsidRPr="00160DD1">
        <w:t>FREQÜÊNCIA DE OCORRÊNCIA</w:t>
      </w:r>
      <w:bookmarkEnd w:id="51"/>
      <w:bookmarkEnd w:id="52"/>
    </w:p>
    <w:p w:rsidR="00820E63" w:rsidRPr="00160DD1" w:rsidRDefault="00820E63" w:rsidP="00820E63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820E63" w:rsidRPr="00160DD1" w:rsidRDefault="00820E63" w:rsidP="00820E63">
      <w:pPr>
        <w:rPr>
          <w:rFonts w:ascii="Tahoma" w:hAnsi="Tahoma"/>
          <w:b/>
          <w:sz w:val="28"/>
        </w:rPr>
      </w:pPr>
    </w:p>
    <w:p w:rsidR="00820E63" w:rsidRPr="00160DD1" w:rsidRDefault="00820E63" w:rsidP="00820E63">
      <w:pPr>
        <w:rPr>
          <w:rFonts w:cs="Arial"/>
          <w:b/>
          <w:bCs/>
        </w:rPr>
      </w:pPr>
    </w:p>
    <w:p w:rsidR="00820E63" w:rsidRPr="00160DD1" w:rsidRDefault="00820E63" w:rsidP="00820E63">
      <w:pPr>
        <w:pStyle w:val="STJNvel1"/>
        <w:numPr>
          <w:ilvl w:val="0"/>
          <w:numId w:val="1"/>
        </w:numPr>
      </w:pPr>
      <w:bookmarkStart w:id="53" w:name="_Toc395605850"/>
      <w:bookmarkStart w:id="54" w:name="_Toc396139371"/>
      <w:r w:rsidRPr="00160DD1">
        <w:t>PROBLEMAS EM ABERTO</w:t>
      </w:r>
      <w:bookmarkEnd w:id="53"/>
      <w:bookmarkEnd w:id="54"/>
    </w:p>
    <w:p w:rsidR="00820E63" w:rsidRPr="00160DD1" w:rsidRDefault="00820E63" w:rsidP="00820E63">
      <w:pPr>
        <w:pStyle w:val="Instruo"/>
        <w:ind w:firstLine="36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820E63" w:rsidRPr="00160DD1" w:rsidRDefault="00820E63" w:rsidP="00820E63">
      <w:pPr>
        <w:pStyle w:val="RUPCorpo1"/>
        <w:spacing w:before="0"/>
        <w:ind w:left="425" w:firstLine="0"/>
      </w:pPr>
    </w:p>
    <w:p w:rsidR="00820E63" w:rsidRPr="00160DD1" w:rsidRDefault="00820E63" w:rsidP="00820E63">
      <w:pPr>
        <w:pStyle w:val="STJNvel1"/>
        <w:numPr>
          <w:ilvl w:val="0"/>
          <w:numId w:val="1"/>
        </w:numPr>
      </w:pPr>
      <w:bookmarkStart w:id="55" w:name="_Toc125373395"/>
      <w:bookmarkStart w:id="56" w:name="_Toc395605851"/>
      <w:bookmarkStart w:id="57" w:name="_Toc396139372"/>
      <w:r w:rsidRPr="00160DD1">
        <w:lastRenderedPageBreak/>
        <w:t>REFERÊNCIAS</w:t>
      </w:r>
      <w:bookmarkEnd w:id="55"/>
      <w:bookmarkEnd w:id="56"/>
      <w:bookmarkEnd w:id="57"/>
    </w:p>
    <w:p w:rsidR="00820E63" w:rsidRPr="00160DD1" w:rsidRDefault="00820E63" w:rsidP="00820E63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>
        <w:rPr>
          <w:rFonts w:cs="Times New Roman"/>
          <w:i w:val="0"/>
          <w:color w:val="000000"/>
          <w:sz w:val="24"/>
        </w:rPr>
        <w:t xml:space="preserve"> – 0.</w:t>
      </w:r>
      <w:r w:rsidR="00656A38">
        <w:rPr>
          <w:rFonts w:cs="Times New Roman"/>
          <w:i w:val="0"/>
          <w:color w:val="000000"/>
          <w:sz w:val="24"/>
        </w:rPr>
        <w:t>03</w:t>
      </w:r>
    </w:p>
    <w:p w:rsidR="00820E63" w:rsidRPr="00160DD1" w:rsidRDefault="00820E63" w:rsidP="00820E63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</w:t>
      </w:r>
      <w:del w:id="58" w:author="maria.passini" w:date="2014-08-19T07:40:00Z">
        <w:r w:rsidR="00656A38" w:rsidDel="00BB2375">
          <w:rPr>
            <w:rFonts w:ascii="Arial" w:eastAsia="Times New Roman" w:hAnsi="Arial" w:cs="Times New Roman"/>
            <w:color w:val="000000"/>
            <w:kern w:val="0"/>
            <w:szCs w:val="20"/>
            <w:lang w:eastAsia="pt-BR" w:bidi="ar-SA"/>
          </w:rPr>
          <w:delText>08</w:delText>
        </w:r>
      </w:del>
      <w:ins w:id="59" w:author="maria.passini" w:date="2014-08-19T07:40:00Z">
        <w:r w:rsidR="00BB2375">
          <w:rPr>
            <w:rFonts w:ascii="Arial" w:eastAsia="Times New Roman" w:hAnsi="Arial" w:cs="Times New Roman"/>
            <w:color w:val="000000"/>
            <w:kern w:val="0"/>
            <w:szCs w:val="20"/>
            <w:lang w:eastAsia="pt-BR" w:bidi="ar-SA"/>
          </w:rPr>
          <w:t>10</w:t>
        </w:r>
      </w:ins>
    </w:p>
    <w:p w:rsidR="00820E63" w:rsidRPr="00160DD1" w:rsidRDefault="00820E63" w:rsidP="00820E63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0.0</w:t>
      </w:r>
      <w:r w:rsidR="00656A3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</w:p>
    <w:p w:rsidR="00820E63" w:rsidRDefault="00820E63" w:rsidP="00820E63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</w:t>
      </w:r>
      <w:commentRangeStart w:id="60"/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656A3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commentRangeEnd w:id="60"/>
      <w:r w:rsidR="00BB2375">
        <w:rPr>
          <w:rStyle w:val="Refdecomentrio"/>
          <w:rFonts w:ascii="Arial" w:eastAsia="Times New Roman" w:hAnsi="Arial" w:cs="Times New Roman"/>
          <w:color w:val="000000"/>
          <w:kern w:val="0"/>
          <w:lang w:eastAsia="pt-BR" w:bidi="ar-SA"/>
        </w:rPr>
        <w:commentReference w:id="60"/>
      </w:r>
    </w:p>
    <w:p w:rsidR="008A433D" w:rsidRDefault="008A433D" w:rsidP="00251FBF">
      <w:pPr>
        <w:pStyle w:val="PargrafodaLista"/>
        <w:ind w:left="720"/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</w:p>
    <w:p w:rsidR="00820E63" w:rsidRPr="00160DD1" w:rsidRDefault="00820E63" w:rsidP="00820E63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820E63" w:rsidRPr="00160DD1" w:rsidRDefault="00820E63" w:rsidP="00820E63">
      <w:pPr>
        <w:pStyle w:val="STJNvel1"/>
        <w:numPr>
          <w:ilvl w:val="0"/>
          <w:numId w:val="1"/>
        </w:numPr>
      </w:pPr>
      <w:bookmarkStart w:id="61" w:name="_Toc395605852"/>
      <w:bookmarkStart w:id="62" w:name="_Toc396139373"/>
      <w:r w:rsidRPr="00160DD1">
        <w:t>REFERÊNCIAS BIBLIOGRÁFICAS</w:t>
      </w:r>
      <w:bookmarkEnd w:id="61"/>
      <w:bookmarkEnd w:id="62"/>
    </w:p>
    <w:p w:rsidR="00820E63" w:rsidRPr="00160DD1" w:rsidRDefault="00820E63" w:rsidP="00820E63"/>
    <w:p w:rsidR="00820E63" w:rsidRPr="00160DD1" w:rsidRDefault="00820E63" w:rsidP="00820E63">
      <w:r w:rsidRPr="00160DD1">
        <w:t>Não se aplica.</w:t>
      </w:r>
    </w:p>
    <w:p w:rsidR="00177937" w:rsidRDefault="00820E63" w:rsidP="00820E63">
      <w:r w:rsidRPr="00160DD1">
        <w:br w:type="page"/>
      </w: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3" w:name="_Toc396139374"/>
      <w:r>
        <w:lastRenderedPageBreak/>
        <w:t>ASSINATURAS</w:t>
      </w:r>
      <w:bookmarkEnd w:id="18"/>
      <w:bookmarkEnd w:id="32"/>
      <w:bookmarkEnd w:id="63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000000" w:rsidRDefault="002E465D">
            <w:pPr>
              <w:pStyle w:val="CTMISInstrues"/>
              <w:jc w:val="center"/>
              <w:rPr>
                <w:rStyle w:val="rwrro"/>
                <w:b w:val="0"/>
                <w:rPrChange w:id="64" w:author="maria.passini" w:date="2014-08-18T17:29:00Z">
                  <w:rPr>
                    <w:rStyle w:val="rwrro"/>
                    <w:bCs/>
                    <w:iCs w:val="0"/>
                    <w:lang w:val="es-ES_tradnl"/>
                  </w:rPr>
                </w:rPrChange>
              </w:rPr>
              <w:pPrChange w:id="65" w:author="maria.passini" w:date="2014-08-18T17:29:00Z">
                <w:pPr>
                  <w:pStyle w:val="CTMISInstrues"/>
                  <w:widowControl w:val="0"/>
                  <w:ind w:left="284"/>
                </w:pPr>
              </w:pPrChange>
            </w:pPr>
            <w:r w:rsidRPr="002E465D">
              <w:rPr>
                <w:rStyle w:val="rwrro"/>
                <w:b w:val="0"/>
                <w:rPrChange w:id="66" w:author="maria.passini" w:date="2014-08-18T17:29:00Z">
                  <w:rPr>
                    <w:rStyle w:val="rwrro"/>
                  </w:rPr>
                </w:rPrChange>
              </w:rPr>
              <w:t xml:space="preserve">Simone Alves </w:t>
            </w:r>
            <w:proofErr w:type="spellStart"/>
            <w:r w:rsidRPr="002E465D">
              <w:rPr>
                <w:rStyle w:val="rwrro"/>
                <w:b w:val="0"/>
                <w:rPrChange w:id="67" w:author="maria.passini" w:date="2014-08-18T17:29:00Z">
                  <w:rPr>
                    <w:rStyle w:val="rwrro"/>
                  </w:rPr>
                </w:rPrChange>
              </w:rPr>
              <w:t>Albernaz</w:t>
            </w:r>
            <w:proofErr w:type="spellEnd"/>
          </w:p>
          <w:p w:rsidR="00000000" w:rsidRDefault="002E465D">
            <w:pPr>
              <w:pStyle w:val="CTMISInstrues"/>
              <w:jc w:val="center"/>
              <w:rPr>
                <w:rStyle w:val="rwrro"/>
                <w:b w:val="0"/>
                <w:rPrChange w:id="68" w:author="maria.passini" w:date="2014-08-18T17:29:00Z">
                  <w:rPr>
                    <w:rStyle w:val="rwrro"/>
                  </w:rPr>
                </w:rPrChange>
              </w:rPr>
              <w:pPrChange w:id="69" w:author="maria.passini" w:date="2014-08-18T17:29:00Z">
                <w:pPr>
                  <w:pStyle w:val="CTMISInstrues"/>
                  <w:widowControl w:val="0"/>
                  <w:ind w:left="284"/>
                </w:pPr>
              </w:pPrChange>
            </w:pPr>
            <w:r w:rsidRPr="002E465D">
              <w:rPr>
                <w:rStyle w:val="rwrro"/>
                <w:b w:val="0"/>
                <w:rPrChange w:id="70" w:author="maria.passini" w:date="2014-08-18T17:29:00Z">
                  <w:rPr>
                    <w:rStyle w:val="rwrro"/>
                  </w:rPr>
                </w:rPrChange>
              </w:rPr>
              <w:t>Demandante</w:t>
            </w:r>
          </w:p>
          <w:p w:rsidR="00000000" w:rsidRDefault="00D67EC7">
            <w:pPr>
              <w:pStyle w:val="CTMISTabela"/>
              <w:jc w:val="center"/>
              <w:rPr>
                <w:sz w:val="24"/>
                <w:szCs w:val="24"/>
                <w:lang w:eastAsia="en-US"/>
              </w:rPr>
              <w:pPrChange w:id="71" w:author="maria.passini" w:date="2014-08-18T17:29:00Z">
                <w:pPr>
                  <w:pStyle w:val="CTMISTabela"/>
                  <w:widowControl w:val="0"/>
                  <w:ind w:left="284"/>
                </w:pPr>
              </w:pPrChange>
            </w:pPr>
            <w:r w:rsidRPr="00D67EC7">
              <w:rPr>
                <w:rStyle w:val="rwrro"/>
              </w:rPr>
              <w:t>Gabinete da Secretaria-</w:t>
            </w:r>
            <w:proofErr w:type="spellStart"/>
            <w:r w:rsidRPr="00D67EC7">
              <w:rPr>
                <w:rStyle w:val="rwrro"/>
              </w:rPr>
              <w:t>Geral</w:t>
            </w:r>
            <w:proofErr w:type="spellEnd"/>
            <w:r w:rsidRPr="00D67EC7">
              <w:rPr>
                <w:rStyle w:val="rwrro"/>
              </w:rPr>
              <w:t xml:space="preserve"> da </w:t>
            </w:r>
            <w:proofErr w:type="spellStart"/>
            <w:r w:rsidRPr="00D67EC7">
              <w:rPr>
                <w:rStyle w:val="rwrro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000000" w:rsidRDefault="002E465D">
            <w:pPr>
              <w:pStyle w:val="CTMISInstrues"/>
              <w:jc w:val="center"/>
              <w:rPr>
                <w:b w:val="0"/>
                <w:rPrChange w:id="72" w:author="maria.passini" w:date="2014-08-18T17:29:00Z">
                  <w:rPr>
                    <w:sz w:val="24"/>
                    <w:szCs w:val="24"/>
                    <w:lang w:val="en-US" w:eastAsia="en-US"/>
                  </w:rPr>
                </w:rPrChange>
              </w:rPr>
              <w:pPrChange w:id="73" w:author="maria.passini" w:date="2014-08-18T17:29:00Z">
                <w:pPr>
                  <w:pStyle w:val="CTMISInstrues"/>
                  <w:widowControl w:val="0"/>
                  <w:ind w:left="284"/>
                </w:pPr>
              </w:pPrChange>
            </w:pPr>
            <w:r w:rsidRPr="002E465D">
              <w:rPr>
                <w:b w:val="0"/>
                <w:rPrChange w:id="74" w:author="maria.passini" w:date="2014-08-18T17:29:00Z">
                  <w:rPr/>
                </w:rPrChange>
              </w:rPr>
              <w:t xml:space="preserve">Eduardo </w:t>
            </w:r>
            <w:proofErr w:type="spellStart"/>
            <w:r w:rsidRPr="002E465D">
              <w:rPr>
                <w:b w:val="0"/>
                <w:rPrChange w:id="75" w:author="maria.passini" w:date="2014-08-18T17:29:00Z">
                  <w:rPr/>
                </w:rPrChange>
              </w:rPr>
              <w:t>Josimar</w:t>
            </w:r>
            <w:proofErr w:type="spellEnd"/>
            <w:r w:rsidRPr="002E465D">
              <w:rPr>
                <w:b w:val="0"/>
                <w:rPrChange w:id="76" w:author="maria.passini" w:date="2014-08-18T17:29:00Z">
                  <w:rPr/>
                </w:rPrChange>
              </w:rPr>
              <w:t xml:space="preserve"> das Neves Alves</w:t>
            </w:r>
          </w:p>
          <w:p w:rsidR="00000000" w:rsidRPr="00BB2375" w:rsidRDefault="002E465D">
            <w:pPr>
              <w:pStyle w:val="CTMISInstrues"/>
              <w:jc w:val="center"/>
              <w:rPr>
                <w:sz w:val="24"/>
                <w:szCs w:val="24"/>
                <w:lang w:eastAsia="en-US"/>
                <w:rPrChange w:id="77" w:author="maria.passini" w:date="2014-08-19T07:40:00Z">
                  <w:rPr>
                    <w:sz w:val="24"/>
                    <w:szCs w:val="24"/>
                    <w:lang w:val="en-US" w:eastAsia="en-US"/>
                  </w:rPr>
                </w:rPrChange>
              </w:rPr>
              <w:pPrChange w:id="78" w:author="maria.passini" w:date="2014-08-18T17:29:00Z">
                <w:pPr>
                  <w:pStyle w:val="CTMISInstrues"/>
                  <w:widowControl w:val="0"/>
                  <w:ind w:left="284"/>
                </w:pPr>
              </w:pPrChange>
            </w:pPr>
            <w:r w:rsidRPr="002E465D">
              <w:rPr>
                <w:b w:val="0"/>
                <w:rPrChange w:id="79" w:author="maria.passini" w:date="2014-08-18T17:29:00Z">
                  <w:rPr/>
                </w:rPrChange>
              </w:rPr>
              <w:t>Líder Técnico</w:t>
            </w:r>
          </w:p>
          <w:p w:rsidR="00000000" w:rsidRDefault="00B634F7">
            <w:pPr>
              <w:pStyle w:val="CTMISTabela"/>
              <w:jc w:val="center"/>
              <w:rPr>
                <w:sz w:val="24"/>
                <w:szCs w:val="24"/>
                <w:lang w:eastAsia="en-US"/>
              </w:rPr>
              <w:pPrChange w:id="80" w:author="maria.passini" w:date="2014-08-18T17:29:00Z">
                <w:pPr>
                  <w:pStyle w:val="CTMISTabela"/>
                  <w:widowControl w:val="0"/>
                  <w:ind w:left="284"/>
                </w:pPr>
              </w:pPrChange>
            </w:pPr>
            <w:r>
              <w:t>STJ</w:t>
            </w:r>
          </w:p>
          <w:p w:rsidR="00000000" w:rsidRDefault="00AC34BC">
            <w:pPr>
              <w:pStyle w:val="CTMISTabela"/>
              <w:jc w:val="center"/>
              <w:rPr>
                <w:color w:val="000000"/>
                <w:sz w:val="24"/>
              </w:rPr>
              <w:pPrChange w:id="81" w:author="maria.passini" w:date="2014-08-18T17:29:00Z">
                <w:pPr>
                  <w:pStyle w:val="CTMISTabela"/>
                </w:pPr>
              </w:pPrChange>
            </w:pPr>
          </w:p>
          <w:p w:rsidR="00000000" w:rsidRDefault="00AC34BC">
            <w:pPr>
              <w:pStyle w:val="CTMISTabela"/>
              <w:jc w:val="center"/>
              <w:pPrChange w:id="82" w:author="maria.passini" w:date="2014-08-18T17:29:00Z">
                <w:pPr>
                  <w:pStyle w:val="CTMISTabela"/>
                </w:pPr>
              </w:pPrChange>
            </w:pPr>
          </w:p>
          <w:p w:rsidR="00000000" w:rsidRDefault="00AC34BC">
            <w:pPr>
              <w:pStyle w:val="CTMISTabela"/>
              <w:jc w:val="center"/>
              <w:pPrChange w:id="83" w:author="maria.passini" w:date="2014-08-18T17:29:00Z">
                <w:pPr>
                  <w:pStyle w:val="CTMISTabela"/>
                </w:pPr>
              </w:pPrChange>
            </w:pPr>
          </w:p>
          <w:p w:rsidR="00000000" w:rsidRDefault="00AC34BC">
            <w:pPr>
              <w:pStyle w:val="CTMISTabela"/>
              <w:jc w:val="center"/>
              <w:pPrChange w:id="84" w:author="maria.passini" w:date="2014-08-18T17:29:00Z">
                <w:pPr>
                  <w:pStyle w:val="CTMISTabela"/>
                </w:pPr>
              </w:pPrChange>
            </w:pPr>
          </w:p>
          <w:p w:rsidR="00000000" w:rsidRDefault="00AC34BC">
            <w:pPr>
              <w:pStyle w:val="CTMISTabela"/>
              <w:jc w:val="center"/>
              <w:pPrChange w:id="85" w:author="maria.passini" w:date="2014-08-18T17:29:00Z">
                <w:pPr>
                  <w:pStyle w:val="CTMISTabela"/>
                </w:pPr>
              </w:pPrChange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2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8" w:author="maria.passini" w:date="2014-08-18T17:18:00Z" w:initials="mlcp">
    <w:p w:rsidR="002C0DE8" w:rsidRDefault="002C0DE8">
      <w:pPr>
        <w:pStyle w:val="Textodecomentrio"/>
      </w:pPr>
      <w:r>
        <w:rPr>
          <w:rStyle w:val="Refdecomentrio"/>
        </w:rPr>
        <w:annotationRef/>
      </w:r>
      <w:r>
        <w:t xml:space="preserve">Detalhar </w:t>
      </w:r>
      <w:proofErr w:type="spellStart"/>
      <w:r>
        <w:t>Log</w:t>
      </w:r>
      <w:proofErr w:type="spellEnd"/>
      <w:r>
        <w:t xml:space="preserve"> de Auditoria</w:t>
      </w:r>
    </w:p>
  </w:comment>
  <w:comment w:id="60" w:author="maria.passini" w:date="2014-08-19T07:41:00Z" w:initials="mlcp">
    <w:p w:rsidR="00BB2375" w:rsidRDefault="00BB2375">
      <w:pPr>
        <w:pStyle w:val="Textodecomentrio"/>
      </w:pPr>
      <w:r>
        <w:rPr>
          <w:rStyle w:val="Refdecomentrio"/>
        </w:rPr>
        <w:annotationRef/>
      </w:r>
      <w:r>
        <w:t xml:space="preserve">fazer no </w:t>
      </w:r>
      <w:proofErr w:type="spellStart"/>
      <w:r>
        <w:t>axure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4BC" w:rsidRDefault="00AC34BC">
      <w:r>
        <w:separator/>
      </w:r>
    </w:p>
  </w:endnote>
  <w:endnote w:type="continuationSeparator" w:id="0">
    <w:p w:rsidR="00AC34BC" w:rsidRDefault="00AC3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6C0B7E" w:rsidP="00955274">
          <w:pPr>
            <w:pStyle w:val="Rodap"/>
            <w:ind w:right="360"/>
            <w:rPr>
              <w:sz w:val="20"/>
            </w:rPr>
          </w:pPr>
          <w:r w:rsidRPr="006C0B7E">
            <w:rPr>
              <w:sz w:val="20"/>
            </w:rPr>
            <w:t>saad_escu_uc0</w:t>
          </w:r>
          <w:r w:rsidR="007C27BC">
            <w:rPr>
              <w:sz w:val="20"/>
            </w:rPr>
            <w:t>07</w:t>
          </w:r>
          <w:r w:rsidRPr="006C0B7E">
            <w:rPr>
              <w:sz w:val="20"/>
            </w:rPr>
            <w:t>_</w:t>
          </w:r>
          <w:proofErr w:type="spellStart"/>
          <w:r w:rsidR="00955274">
            <w:rPr>
              <w:sz w:val="20"/>
            </w:rPr>
            <w:t>detalhar_log_auditoria</w:t>
          </w:r>
          <w:proofErr w:type="spellEnd"/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537CF">
            <w:rPr>
              <w:sz w:val="20"/>
            </w:rPr>
            <w:t xml:space="preserve"> </w:t>
          </w:r>
          <w:r w:rsidR="002E465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2E465D">
            <w:rPr>
              <w:rStyle w:val="Nmerodepgina"/>
              <w:sz w:val="20"/>
            </w:rPr>
            <w:fldChar w:fldCharType="separate"/>
          </w:r>
          <w:r w:rsidR="001862DE">
            <w:rPr>
              <w:rStyle w:val="Nmerodepgina"/>
              <w:noProof/>
              <w:sz w:val="20"/>
            </w:rPr>
            <w:t>2</w:t>
          </w:r>
          <w:r w:rsidR="002E465D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de </w:t>
          </w:r>
          <w:r w:rsidR="002E465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2E465D">
            <w:rPr>
              <w:sz w:val="20"/>
            </w:rPr>
            <w:fldChar w:fldCharType="separate"/>
          </w:r>
          <w:r w:rsidR="001862DE">
            <w:rPr>
              <w:noProof/>
              <w:sz w:val="20"/>
            </w:rPr>
            <w:t>7</w:t>
          </w:r>
          <w:r w:rsidR="002E465D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955274" w:rsidP="00955274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saad_escu_uc0</w:t>
          </w:r>
          <w:ins w:id="86" w:author="maria.passini" w:date="2014-08-19T07:41:00Z">
            <w:r w:rsidR="001862DE">
              <w:rPr>
                <w:sz w:val="20"/>
              </w:rPr>
              <w:t>07</w:t>
            </w:r>
          </w:ins>
          <w:r>
            <w:rPr>
              <w:sz w:val="20"/>
            </w:rPr>
            <w:t>_</w:t>
          </w:r>
          <w:proofErr w:type="spellStart"/>
          <w:r>
            <w:rPr>
              <w:sz w:val="20"/>
            </w:rPr>
            <w:t>detalhar_log_auditoria</w:t>
          </w:r>
          <w:proofErr w:type="spellEnd"/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2E465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2E465D" w:rsidRPr="005449C2">
            <w:rPr>
              <w:sz w:val="20"/>
            </w:rPr>
            <w:fldChar w:fldCharType="separate"/>
          </w:r>
          <w:r w:rsidR="001862DE">
            <w:rPr>
              <w:noProof/>
              <w:sz w:val="20"/>
            </w:rPr>
            <w:t>4</w:t>
          </w:r>
          <w:r w:rsidR="002E465D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2E465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2E465D" w:rsidRPr="005449C2">
            <w:rPr>
              <w:sz w:val="20"/>
            </w:rPr>
            <w:fldChar w:fldCharType="separate"/>
          </w:r>
          <w:r w:rsidR="001862DE">
            <w:rPr>
              <w:noProof/>
              <w:sz w:val="20"/>
            </w:rPr>
            <w:t>7</w:t>
          </w:r>
          <w:r w:rsidR="002E465D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4BC" w:rsidRDefault="00AC34BC">
      <w:r>
        <w:separator/>
      </w:r>
    </w:p>
  </w:footnote>
  <w:footnote w:type="continuationSeparator" w:id="0">
    <w:p w:rsidR="00AC34BC" w:rsidRDefault="00AC34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2E465D" w:rsidP="00296C2C">
    <w:pPr>
      <w:pStyle w:val="Cabealho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left:0;text-align:left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001079" w:rsidRPr="00EF182A" w:rsidRDefault="002E465D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begin"/>
                </w:r>
                <w:r w:rsidR="00001079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instrText xml:space="preserve"> DOCPROPERTY  "Processo STJ"  \* MERGEFORMAT </w:instrTex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separate"/>
                </w:r>
                <w:r w:rsidR="00516025"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>Erro! Nome de propriedade do documento desconhecido.</w: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296C2C"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602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 w:rsidRPr="001F31B1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Pr="001F31B1" w:rsidRDefault="00296C2C" w:rsidP="00504BF1">
          <w:pPr>
            <w:pStyle w:val="Cabealho"/>
            <w:ind w:left="-68" w:right="-57"/>
            <w:rPr>
              <w:color w:val="auto"/>
            </w:rPr>
          </w:pPr>
          <w:bookmarkStart w:id="17" w:name="_GoBack"/>
          <w:r w:rsidRPr="001F31B1">
            <w:rPr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7"/>
        </w:p>
      </w:tc>
      <w:tc>
        <w:tcPr>
          <w:tcW w:w="3876" w:type="pct"/>
          <w:vAlign w:val="center"/>
        </w:tcPr>
        <w:p w:rsidR="00933FC4" w:rsidRPr="001F31B1" w:rsidRDefault="0051602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1F31B1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3FC4" w:rsidRPr="001F31B1">
            <w:rPr>
              <w:b/>
              <w:bCs/>
              <w:szCs w:val="24"/>
            </w:rPr>
            <w:t>Especificação de Caso de Uso</w:t>
          </w:r>
        </w:p>
        <w:p w:rsidR="00933FC4" w:rsidRPr="00955274" w:rsidRDefault="002E465D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2E465D">
            <w:rPr>
              <w:b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001079" w:rsidRPr="00EF182A" w:rsidRDefault="002E465D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begin"/>
                      </w:r>
                      <w:r w:rsidR="00001079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instrText xml:space="preserve"> DOCPROPERTY  "Processo STJ"  \* MERGEFORMAT </w:instrTex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separate"/>
                      </w:r>
                      <w:r w:rsidR="00516025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>Erro! Nome de propriedade do documento desconhecido.</w: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955274" w:rsidRPr="00955274">
            <w:rPr>
              <w:b/>
              <w:noProof/>
              <w:color w:val="auto"/>
            </w:rPr>
            <w:t>Detalhar Log de Auditoria</w:t>
          </w:r>
        </w:p>
        <w:p w:rsidR="00933FC4" w:rsidRPr="001F31B1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1F31B1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1F31B1">
            <w:rPr>
              <w:b/>
              <w:szCs w:val="24"/>
            </w:rPr>
            <w:t>SAAD- Sistema de Acompanhamento Administrativo de Documentos</w:t>
          </w:r>
        </w:p>
      </w:tc>
      <w:tc>
        <w:tcPr>
          <w:tcW w:w="433" w:type="pct"/>
        </w:tcPr>
        <w:p w:rsidR="00933FC4" w:rsidRPr="001F31B1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Pr="001F31B1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227F4"/>
    <w:multiLevelType w:val="hybridMultilevel"/>
    <w:tmpl w:val="1F0A3106"/>
    <w:lvl w:ilvl="0" w:tplc="41DAA0C0">
      <w:start w:val="1"/>
      <w:numFmt w:val="decimal"/>
      <w:lvlText w:val="FA-%1."/>
      <w:lvlJc w:val="left"/>
      <w:pPr>
        <w:ind w:left="927" w:hanging="360"/>
      </w:pPr>
      <w:rPr>
        <w:rFonts w:hint="default"/>
        <w:b/>
        <w:i w:val="0"/>
        <w:color w:val="auto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927" w:hanging="360"/>
      </w:pPr>
    </w:lvl>
    <w:lvl w:ilvl="2" w:tplc="0416001B" w:tentative="1">
      <w:start w:val="1"/>
      <w:numFmt w:val="lowerRoman"/>
      <w:lvlText w:val="%3."/>
      <w:lvlJc w:val="right"/>
      <w:pPr>
        <w:ind w:left="1647" w:hanging="180"/>
      </w:pPr>
    </w:lvl>
    <w:lvl w:ilvl="3" w:tplc="0416000F" w:tentative="1">
      <w:start w:val="1"/>
      <w:numFmt w:val="decimal"/>
      <w:lvlText w:val="%4."/>
      <w:lvlJc w:val="left"/>
      <w:pPr>
        <w:ind w:left="2367" w:hanging="360"/>
      </w:pPr>
    </w:lvl>
    <w:lvl w:ilvl="4" w:tplc="04160019" w:tentative="1">
      <w:start w:val="1"/>
      <w:numFmt w:val="lowerLetter"/>
      <w:lvlText w:val="%5."/>
      <w:lvlJc w:val="left"/>
      <w:pPr>
        <w:ind w:left="3087" w:hanging="360"/>
      </w:pPr>
    </w:lvl>
    <w:lvl w:ilvl="5" w:tplc="0416001B" w:tentative="1">
      <w:start w:val="1"/>
      <w:numFmt w:val="lowerRoman"/>
      <w:lvlText w:val="%6."/>
      <w:lvlJc w:val="right"/>
      <w:pPr>
        <w:ind w:left="3807" w:hanging="180"/>
      </w:pPr>
    </w:lvl>
    <w:lvl w:ilvl="6" w:tplc="0416000F" w:tentative="1">
      <w:start w:val="1"/>
      <w:numFmt w:val="decimal"/>
      <w:lvlText w:val="%7."/>
      <w:lvlJc w:val="left"/>
      <w:pPr>
        <w:ind w:left="4527" w:hanging="360"/>
      </w:pPr>
    </w:lvl>
    <w:lvl w:ilvl="7" w:tplc="04160019" w:tentative="1">
      <w:start w:val="1"/>
      <w:numFmt w:val="lowerLetter"/>
      <w:lvlText w:val="%8."/>
      <w:lvlJc w:val="left"/>
      <w:pPr>
        <w:ind w:left="5247" w:hanging="360"/>
      </w:pPr>
    </w:lvl>
    <w:lvl w:ilvl="8" w:tplc="0416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7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E13954"/>
    <w:multiLevelType w:val="hybridMultilevel"/>
    <w:tmpl w:val="9D2ACD1E"/>
    <w:lvl w:ilvl="0" w:tplc="9378E196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10"/>
  </w:num>
  <w:num w:numId="5">
    <w:abstractNumId w:val="15"/>
  </w:num>
  <w:num w:numId="6">
    <w:abstractNumId w:val="11"/>
  </w:num>
  <w:num w:numId="7">
    <w:abstractNumId w:val="7"/>
  </w:num>
  <w:num w:numId="8">
    <w:abstractNumId w:val="5"/>
  </w:num>
  <w:num w:numId="9">
    <w:abstractNumId w:val="16"/>
  </w:num>
  <w:num w:numId="10">
    <w:abstractNumId w:val="12"/>
  </w:num>
  <w:num w:numId="11">
    <w:abstractNumId w:val="3"/>
  </w:num>
  <w:num w:numId="12">
    <w:abstractNumId w:val="13"/>
  </w:num>
  <w:num w:numId="13">
    <w:abstractNumId w:val="9"/>
  </w:num>
  <w:num w:numId="14">
    <w:abstractNumId w:val="17"/>
  </w:num>
  <w:num w:numId="15">
    <w:abstractNumId w:val="8"/>
  </w:num>
  <w:num w:numId="16">
    <w:abstractNumId w:val="18"/>
  </w:num>
  <w:num w:numId="17">
    <w:abstractNumId w:val="14"/>
  </w:num>
  <w:num w:numId="18">
    <w:abstractNumId w:val="6"/>
  </w:num>
  <w:num w:numId="19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trackRevisions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403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620B"/>
    <w:rsid w:val="00007CA8"/>
    <w:rsid w:val="00017D2E"/>
    <w:rsid w:val="00020F7A"/>
    <w:rsid w:val="000331CB"/>
    <w:rsid w:val="0004690D"/>
    <w:rsid w:val="000615E5"/>
    <w:rsid w:val="000620CC"/>
    <w:rsid w:val="00074427"/>
    <w:rsid w:val="0007610C"/>
    <w:rsid w:val="00082C19"/>
    <w:rsid w:val="00083562"/>
    <w:rsid w:val="000864E3"/>
    <w:rsid w:val="00091F7D"/>
    <w:rsid w:val="00092B67"/>
    <w:rsid w:val="00094CF9"/>
    <w:rsid w:val="00096436"/>
    <w:rsid w:val="00097FE0"/>
    <w:rsid w:val="000A65DC"/>
    <w:rsid w:val="000C0BAB"/>
    <w:rsid w:val="000C4ADC"/>
    <w:rsid w:val="000C64B3"/>
    <w:rsid w:val="000F2D96"/>
    <w:rsid w:val="000F3BE4"/>
    <w:rsid w:val="000F6FDF"/>
    <w:rsid w:val="00114E13"/>
    <w:rsid w:val="00115C1A"/>
    <w:rsid w:val="00123E68"/>
    <w:rsid w:val="0013017E"/>
    <w:rsid w:val="001439EE"/>
    <w:rsid w:val="00144CCC"/>
    <w:rsid w:val="00144D03"/>
    <w:rsid w:val="001541DA"/>
    <w:rsid w:val="001608E0"/>
    <w:rsid w:val="00163C5C"/>
    <w:rsid w:val="00173B74"/>
    <w:rsid w:val="00177937"/>
    <w:rsid w:val="001862DE"/>
    <w:rsid w:val="00191591"/>
    <w:rsid w:val="00191BB9"/>
    <w:rsid w:val="001A6B33"/>
    <w:rsid w:val="001A7541"/>
    <w:rsid w:val="001B4C01"/>
    <w:rsid w:val="001B7C5D"/>
    <w:rsid w:val="001C15B4"/>
    <w:rsid w:val="001C16C4"/>
    <w:rsid w:val="001C6043"/>
    <w:rsid w:val="001E183A"/>
    <w:rsid w:val="001E3354"/>
    <w:rsid w:val="001F31B1"/>
    <w:rsid w:val="00202F91"/>
    <w:rsid w:val="002038F1"/>
    <w:rsid w:val="002076C0"/>
    <w:rsid w:val="00213A79"/>
    <w:rsid w:val="00214BCE"/>
    <w:rsid w:val="00226D7D"/>
    <w:rsid w:val="00226E24"/>
    <w:rsid w:val="002462B1"/>
    <w:rsid w:val="00251FBF"/>
    <w:rsid w:val="002653BC"/>
    <w:rsid w:val="00266B9F"/>
    <w:rsid w:val="00267603"/>
    <w:rsid w:val="00270E6C"/>
    <w:rsid w:val="00276C96"/>
    <w:rsid w:val="00281088"/>
    <w:rsid w:val="002831C6"/>
    <w:rsid w:val="0028470D"/>
    <w:rsid w:val="00294E6D"/>
    <w:rsid w:val="00296C2C"/>
    <w:rsid w:val="002A03E8"/>
    <w:rsid w:val="002A68E5"/>
    <w:rsid w:val="002B1191"/>
    <w:rsid w:val="002C0DE8"/>
    <w:rsid w:val="002C42C6"/>
    <w:rsid w:val="002C480E"/>
    <w:rsid w:val="002D673E"/>
    <w:rsid w:val="002E0B5D"/>
    <w:rsid w:val="002E465D"/>
    <w:rsid w:val="002F0243"/>
    <w:rsid w:val="00304838"/>
    <w:rsid w:val="00305A3E"/>
    <w:rsid w:val="003271EA"/>
    <w:rsid w:val="0033041E"/>
    <w:rsid w:val="003371C1"/>
    <w:rsid w:val="00345BCA"/>
    <w:rsid w:val="003538F9"/>
    <w:rsid w:val="00361674"/>
    <w:rsid w:val="00361ED4"/>
    <w:rsid w:val="00381574"/>
    <w:rsid w:val="0038672A"/>
    <w:rsid w:val="00392124"/>
    <w:rsid w:val="00397087"/>
    <w:rsid w:val="003A0B90"/>
    <w:rsid w:val="003A1320"/>
    <w:rsid w:val="003E1719"/>
    <w:rsid w:val="003E7920"/>
    <w:rsid w:val="003F34F8"/>
    <w:rsid w:val="003F6751"/>
    <w:rsid w:val="004047B9"/>
    <w:rsid w:val="00455361"/>
    <w:rsid w:val="00457F7F"/>
    <w:rsid w:val="004611F5"/>
    <w:rsid w:val="00481A78"/>
    <w:rsid w:val="00482CB7"/>
    <w:rsid w:val="00492B7F"/>
    <w:rsid w:val="00493AB6"/>
    <w:rsid w:val="0049462D"/>
    <w:rsid w:val="00495C09"/>
    <w:rsid w:val="004A1D8D"/>
    <w:rsid w:val="004B4C17"/>
    <w:rsid w:val="004D3D16"/>
    <w:rsid w:val="004D3E08"/>
    <w:rsid w:val="004D4417"/>
    <w:rsid w:val="004D5AF9"/>
    <w:rsid w:val="004D6F5E"/>
    <w:rsid w:val="004F7F41"/>
    <w:rsid w:val="0050158A"/>
    <w:rsid w:val="00501B77"/>
    <w:rsid w:val="00503F96"/>
    <w:rsid w:val="00504BF1"/>
    <w:rsid w:val="00516025"/>
    <w:rsid w:val="00531A06"/>
    <w:rsid w:val="00535A34"/>
    <w:rsid w:val="005449C2"/>
    <w:rsid w:val="00544FDB"/>
    <w:rsid w:val="00545742"/>
    <w:rsid w:val="00555C25"/>
    <w:rsid w:val="00572D1B"/>
    <w:rsid w:val="005B4E36"/>
    <w:rsid w:val="005C522F"/>
    <w:rsid w:val="005E2FDE"/>
    <w:rsid w:val="005F24BB"/>
    <w:rsid w:val="006040D9"/>
    <w:rsid w:val="00604BC7"/>
    <w:rsid w:val="006064C2"/>
    <w:rsid w:val="00612634"/>
    <w:rsid w:val="00612636"/>
    <w:rsid w:val="00612E7A"/>
    <w:rsid w:val="00617653"/>
    <w:rsid w:val="00624694"/>
    <w:rsid w:val="00637FE7"/>
    <w:rsid w:val="00653DD6"/>
    <w:rsid w:val="00656A38"/>
    <w:rsid w:val="00664DDB"/>
    <w:rsid w:val="006807E5"/>
    <w:rsid w:val="006A16B8"/>
    <w:rsid w:val="006A3D99"/>
    <w:rsid w:val="006A4E39"/>
    <w:rsid w:val="006B2108"/>
    <w:rsid w:val="006C0B7E"/>
    <w:rsid w:val="006C34E6"/>
    <w:rsid w:val="006C6920"/>
    <w:rsid w:val="006D697F"/>
    <w:rsid w:val="006E0D06"/>
    <w:rsid w:val="006E280A"/>
    <w:rsid w:val="006F3C3B"/>
    <w:rsid w:val="007045A1"/>
    <w:rsid w:val="00704D5F"/>
    <w:rsid w:val="00706744"/>
    <w:rsid w:val="00710574"/>
    <w:rsid w:val="00725303"/>
    <w:rsid w:val="00731C9D"/>
    <w:rsid w:val="0073491E"/>
    <w:rsid w:val="0073542C"/>
    <w:rsid w:val="00746ED6"/>
    <w:rsid w:val="007537CF"/>
    <w:rsid w:val="0076427C"/>
    <w:rsid w:val="00764D7C"/>
    <w:rsid w:val="00766AF9"/>
    <w:rsid w:val="00775817"/>
    <w:rsid w:val="00784B97"/>
    <w:rsid w:val="0079046D"/>
    <w:rsid w:val="00790A24"/>
    <w:rsid w:val="007A23E8"/>
    <w:rsid w:val="007A3A29"/>
    <w:rsid w:val="007B268D"/>
    <w:rsid w:val="007B51ED"/>
    <w:rsid w:val="007C27BC"/>
    <w:rsid w:val="007D2841"/>
    <w:rsid w:val="007D42CC"/>
    <w:rsid w:val="007D48C2"/>
    <w:rsid w:val="007D4A8F"/>
    <w:rsid w:val="007E7E0C"/>
    <w:rsid w:val="007F1892"/>
    <w:rsid w:val="007F2C90"/>
    <w:rsid w:val="007F3D23"/>
    <w:rsid w:val="00801A27"/>
    <w:rsid w:val="008124B5"/>
    <w:rsid w:val="00820E63"/>
    <w:rsid w:val="008526E4"/>
    <w:rsid w:val="0086792E"/>
    <w:rsid w:val="00876B2F"/>
    <w:rsid w:val="008803DF"/>
    <w:rsid w:val="00881D18"/>
    <w:rsid w:val="008A433D"/>
    <w:rsid w:val="008A6483"/>
    <w:rsid w:val="008B0159"/>
    <w:rsid w:val="008B21BE"/>
    <w:rsid w:val="008B45E1"/>
    <w:rsid w:val="008C090C"/>
    <w:rsid w:val="008C2C95"/>
    <w:rsid w:val="008D1ABA"/>
    <w:rsid w:val="008D332A"/>
    <w:rsid w:val="008D611C"/>
    <w:rsid w:val="008E6B70"/>
    <w:rsid w:val="008F696A"/>
    <w:rsid w:val="00925AC9"/>
    <w:rsid w:val="00931A2C"/>
    <w:rsid w:val="00933FC4"/>
    <w:rsid w:val="00952D8D"/>
    <w:rsid w:val="00953B39"/>
    <w:rsid w:val="00953BA8"/>
    <w:rsid w:val="00955274"/>
    <w:rsid w:val="0096346B"/>
    <w:rsid w:val="00991D94"/>
    <w:rsid w:val="009A13D3"/>
    <w:rsid w:val="009A248D"/>
    <w:rsid w:val="009A5EA0"/>
    <w:rsid w:val="009C0CDE"/>
    <w:rsid w:val="009D26ED"/>
    <w:rsid w:val="009F5572"/>
    <w:rsid w:val="00A06B3B"/>
    <w:rsid w:val="00A116FE"/>
    <w:rsid w:val="00A133CF"/>
    <w:rsid w:val="00A23BB9"/>
    <w:rsid w:val="00A2518B"/>
    <w:rsid w:val="00A254F8"/>
    <w:rsid w:val="00A34DFE"/>
    <w:rsid w:val="00A37466"/>
    <w:rsid w:val="00A46DE9"/>
    <w:rsid w:val="00A50BC3"/>
    <w:rsid w:val="00A653DD"/>
    <w:rsid w:val="00A860DC"/>
    <w:rsid w:val="00A91D0C"/>
    <w:rsid w:val="00A928EA"/>
    <w:rsid w:val="00AA0F6E"/>
    <w:rsid w:val="00AA4F27"/>
    <w:rsid w:val="00AA5071"/>
    <w:rsid w:val="00AA60CA"/>
    <w:rsid w:val="00AC34BC"/>
    <w:rsid w:val="00AC4179"/>
    <w:rsid w:val="00AC501A"/>
    <w:rsid w:val="00AC5F43"/>
    <w:rsid w:val="00AD04AC"/>
    <w:rsid w:val="00AF2FBE"/>
    <w:rsid w:val="00AF68B0"/>
    <w:rsid w:val="00B179D5"/>
    <w:rsid w:val="00B26DC1"/>
    <w:rsid w:val="00B30D41"/>
    <w:rsid w:val="00B31943"/>
    <w:rsid w:val="00B3575E"/>
    <w:rsid w:val="00B40904"/>
    <w:rsid w:val="00B4382D"/>
    <w:rsid w:val="00B634F7"/>
    <w:rsid w:val="00B73E75"/>
    <w:rsid w:val="00B7559F"/>
    <w:rsid w:val="00B815A6"/>
    <w:rsid w:val="00B834A7"/>
    <w:rsid w:val="00BA748F"/>
    <w:rsid w:val="00BA74F4"/>
    <w:rsid w:val="00BB2375"/>
    <w:rsid w:val="00BC0D13"/>
    <w:rsid w:val="00BD54F5"/>
    <w:rsid w:val="00BD7290"/>
    <w:rsid w:val="00C02F8A"/>
    <w:rsid w:val="00C07E7E"/>
    <w:rsid w:val="00C1240A"/>
    <w:rsid w:val="00C1793E"/>
    <w:rsid w:val="00C21C68"/>
    <w:rsid w:val="00C233DE"/>
    <w:rsid w:val="00C33385"/>
    <w:rsid w:val="00C360A8"/>
    <w:rsid w:val="00C53001"/>
    <w:rsid w:val="00C61268"/>
    <w:rsid w:val="00C62F1F"/>
    <w:rsid w:val="00C730F6"/>
    <w:rsid w:val="00C7703D"/>
    <w:rsid w:val="00C77EDE"/>
    <w:rsid w:val="00C80591"/>
    <w:rsid w:val="00C81E5E"/>
    <w:rsid w:val="00C91366"/>
    <w:rsid w:val="00C931D6"/>
    <w:rsid w:val="00C93788"/>
    <w:rsid w:val="00CA0729"/>
    <w:rsid w:val="00CA43BB"/>
    <w:rsid w:val="00CA79E5"/>
    <w:rsid w:val="00CB3E96"/>
    <w:rsid w:val="00CB492D"/>
    <w:rsid w:val="00CC7B52"/>
    <w:rsid w:val="00CD616A"/>
    <w:rsid w:val="00CE006A"/>
    <w:rsid w:val="00CE2012"/>
    <w:rsid w:val="00CE7D96"/>
    <w:rsid w:val="00CF755B"/>
    <w:rsid w:val="00D05082"/>
    <w:rsid w:val="00D11F8A"/>
    <w:rsid w:val="00D17E21"/>
    <w:rsid w:val="00D2400E"/>
    <w:rsid w:val="00D24CCD"/>
    <w:rsid w:val="00D3054F"/>
    <w:rsid w:val="00D34295"/>
    <w:rsid w:val="00D47D24"/>
    <w:rsid w:val="00D5076B"/>
    <w:rsid w:val="00D573F0"/>
    <w:rsid w:val="00D67EC7"/>
    <w:rsid w:val="00D714BA"/>
    <w:rsid w:val="00D77EC7"/>
    <w:rsid w:val="00D92038"/>
    <w:rsid w:val="00DB16C2"/>
    <w:rsid w:val="00DB4407"/>
    <w:rsid w:val="00DC29A4"/>
    <w:rsid w:val="00DE3241"/>
    <w:rsid w:val="00DE401D"/>
    <w:rsid w:val="00DF1876"/>
    <w:rsid w:val="00DF2D43"/>
    <w:rsid w:val="00E0029D"/>
    <w:rsid w:val="00E04073"/>
    <w:rsid w:val="00E1482C"/>
    <w:rsid w:val="00E164C0"/>
    <w:rsid w:val="00E23960"/>
    <w:rsid w:val="00E34F69"/>
    <w:rsid w:val="00E35544"/>
    <w:rsid w:val="00E3554F"/>
    <w:rsid w:val="00E4224B"/>
    <w:rsid w:val="00E57D69"/>
    <w:rsid w:val="00E63767"/>
    <w:rsid w:val="00E70DDD"/>
    <w:rsid w:val="00E75DE9"/>
    <w:rsid w:val="00E829EC"/>
    <w:rsid w:val="00E84383"/>
    <w:rsid w:val="00E85D1E"/>
    <w:rsid w:val="00E86BF9"/>
    <w:rsid w:val="00E90840"/>
    <w:rsid w:val="00E9314F"/>
    <w:rsid w:val="00E953DA"/>
    <w:rsid w:val="00EA26D1"/>
    <w:rsid w:val="00EB166D"/>
    <w:rsid w:val="00EB41F5"/>
    <w:rsid w:val="00EC5319"/>
    <w:rsid w:val="00EC6FF7"/>
    <w:rsid w:val="00ED0973"/>
    <w:rsid w:val="00ED1CC4"/>
    <w:rsid w:val="00ED61CF"/>
    <w:rsid w:val="00EE2FCF"/>
    <w:rsid w:val="00F031B4"/>
    <w:rsid w:val="00F0338D"/>
    <w:rsid w:val="00F05FC0"/>
    <w:rsid w:val="00F07017"/>
    <w:rsid w:val="00F07574"/>
    <w:rsid w:val="00F15B9F"/>
    <w:rsid w:val="00F22145"/>
    <w:rsid w:val="00F267E8"/>
    <w:rsid w:val="00F303B7"/>
    <w:rsid w:val="00F31096"/>
    <w:rsid w:val="00F371A7"/>
    <w:rsid w:val="00F446BB"/>
    <w:rsid w:val="00F44B99"/>
    <w:rsid w:val="00F51A20"/>
    <w:rsid w:val="00F64AC1"/>
    <w:rsid w:val="00F7050C"/>
    <w:rsid w:val="00F920A5"/>
    <w:rsid w:val="00FB3145"/>
    <w:rsid w:val="00FB5142"/>
    <w:rsid w:val="00FD0354"/>
    <w:rsid w:val="00FD11A1"/>
    <w:rsid w:val="00FD7E05"/>
    <w:rsid w:val="00FE3FAF"/>
    <w:rsid w:val="00FE56DE"/>
    <w:rsid w:val="00FE7FCC"/>
    <w:rsid w:val="00FF5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A06B3B"/>
    <w:pPr>
      <w:tabs>
        <w:tab w:val="left" w:pos="960"/>
        <w:tab w:val="right" w:pos="7970"/>
      </w:tabs>
      <w:spacing w:before="60" w:after="60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40904"/>
    <w:pPr>
      <w:keepNext/>
      <w:spacing w:before="240"/>
      <w:ind w:left="360"/>
    </w:pPr>
    <w:rPr>
      <w:rFonts w:ascii="Arial" w:hAnsi="Arial"/>
      <w:sz w:val="24"/>
      <w:szCs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1A050-922A-40D1-8B3C-D6106886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217</TotalTime>
  <Pages>7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4534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39</cp:revision>
  <cp:lastPrinted>2005-03-03T16:15:00Z</cp:lastPrinted>
  <dcterms:created xsi:type="dcterms:W3CDTF">2014-08-18T14:52:00Z</dcterms:created>
  <dcterms:modified xsi:type="dcterms:W3CDTF">2014-08-19T10:41:00Z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