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C17C06" w:rsidP="00661635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05/08</w:t>
            </w:r>
            <w:r w:rsidR="0072461A">
              <w:rPr>
                <w:rFonts w:cs="Arial"/>
              </w:rPr>
              <w:t>/</w:t>
            </w:r>
            <w:r>
              <w:rPr>
                <w:rFonts w:cs="Arial"/>
              </w:rPr>
              <w:t>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6E443A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C17C06">
              <w:rPr>
                <w:rFonts w:cs="Arial"/>
              </w:rPr>
              <w:t>15 às 18h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C17C06" w:rsidP="009F3D0B">
            <w:pPr>
              <w:ind w:left="34"/>
              <w:rPr>
                <w:rFonts w:cs="Arial"/>
              </w:rPr>
            </w:pPr>
            <w:r>
              <w:rPr>
                <w:rFonts w:cs="Arial"/>
              </w:rPr>
              <w:t>Coordenadoria de Desenvolvimento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C17C06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Reyla Cristina Rosa</w:t>
            </w:r>
            <w:bookmarkStart w:id="0" w:name="_GoBack"/>
            <w:bookmarkEnd w:id="0"/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Default="00A01D1F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Carla Maria Braga</w:t>
            </w:r>
          </w:p>
          <w:p w:rsidR="00A01D1F" w:rsidRPr="00AC69EC" w:rsidRDefault="00A01D1F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EB0342">
      <w:pPr>
        <w:pStyle w:val="Tabela"/>
        <w:ind w:left="860"/>
      </w:pPr>
      <w:r>
        <w:t xml:space="preserve">A reunião teve como objetivo </w:t>
      </w:r>
      <w:r w:rsidR="00972499">
        <w:t>apresentar as telas elaboradas pela equipe de desenvolvimento do</w:t>
      </w:r>
      <w:r w:rsidR="00661635">
        <w:t xml:space="preserve"> Projeto </w:t>
      </w:r>
      <w:r w:rsidR="0072461A">
        <w:t xml:space="preserve">Sistema de </w:t>
      </w:r>
      <w:r w:rsidR="00661635">
        <w:t>Acompanhamento Administrativo</w:t>
      </w:r>
      <w:r w:rsidR="0072461A">
        <w:t xml:space="preserve"> de Documentos - SAAD</w:t>
      </w:r>
      <w:r w:rsidR="00661635">
        <w:t xml:space="preserve"> da Presidência</w:t>
      </w:r>
      <w:r w:rsidR="00507C45">
        <w:t>.</w:t>
      </w:r>
    </w:p>
    <w:p w:rsidR="008E4E7A" w:rsidRPr="00551850" w:rsidRDefault="008E4E7A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  <w:r w:rsidR="00884C6F">
        <w:rPr>
          <w:rFonts w:cs="Arial"/>
          <w:bCs/>
          <w:sz w:val="22"/>
          <w:szCs w:val="24"/>
        </w:rPr>
        <w:t xml:space="preserve">. </w:t>
      </w:r>
    </w:p>
    <w:p w:rsidR="00EB0342" w:rsidRPr="005812F6" w:rsidRDefault="007927F4" w:rsidP="00EB0342">
      <w:r>
        <w:t>N/A</w:t>
      </w:r>
    </w:p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E506D0" w:rsidRPr="000F5A8B" w:rsidRDefault="0061316C" w:rsidP="000F5A8B">
      <w:r>
        <w:tab/>
      </w:r>
      <w:r w:rsidR="00C17C06">
        <w:t>Inicialmente, a analista Maria Luiza apresentou a tela de Incluir documentos. A Sra. Angélica perguntou se o sistema será expandido para outras áreas do Tribunal. Foi informado pela analista que inicialmente o foco será o gabinete</w:t>
      </w:r>
      <w:r w:rsidR="00422A33">
        <w:t xml:space="preserve"> </w:t>
      </w:r>
      <w:r w:rsidR="00C17C06">
        <w:t>mas pode</w:t>
      </w:r>
      <w:r w:rsidR="00197E48">
        <w:t>rá sim</w:t>
      </w:r>
      <w:r w:rsidR="00C17C06">
        <w:t xml:space="preserve"> ser expandido. A analista Maria Luiza informou</w:t>
      </w:r>
      <w:r w:rsidR="003F11E7">
        <w:t xml:space="preserve"> que no SAAD existe </w:t>
      </w:r>
      <w:r w:rsidR="00C17C06">
        <w:t>a possibilidade de auditar os documentos que forem cadastrados</w:t>
      </w:r>
      <w:r w:rsidR="003F11E7">
        <w:t>.  A analista Reyla</w:t>
      </w:r>
      <w:ins w:id="1" w:author="reyla.rosa" w:date="2014-08-11T08:37:00Z">
        <w:r w:rsidR="001F1BED">
          <w:t xml:space="preserve"> </w:t>
        </w:r>
      </w:ins>
      <w:r w:rsidR="00FD7675">
        <w:t>informou aos presentes que o sistema possui um Log onde é possível saber todas as ações que foram realizadas com um documento</w:t>
      </w:r>
      <w:r w:rsidR="00792BAF">
        <w:t xml:space="preserve"> e que</w:t>
      </w:r>
      <w:r w:rsidR="00E1153F">
        <w:t>m</w:t>
      </w:r>
      <w:r w:rsidR="00792BAF">
        <w:t xml:space="preserve"> as realizou</w:t>
      </w:r>
      <w:r w:rsidR="00FD7675">
        <w:t>.</w:t>
      </w:r>
      <w:r w:rsidR="00792BAF">
        <w:t xml:space="preserve"> A Sra. Carla solicitou que fosse apresentado o registro atual para comparar com o log de auditoria. A Sra. Angélica sugeriu que o sistema emitisse algum tipo de alerta</w:t>
      </w:r>
      <w:r w:rsidR="00B5029E">
        <w:t xml:space="preserve">, logo no início </w:t>
      </w:r>
      <w:r w:rsidR="004D21F2">
        <w:t>da inclusão</w:t>
      </w:r>
      <w:r w:rsidR="00422A33">
        <w:t xml:space="preserve"> </w:t>
      </w:r>
      <w:r w:rsidR="00050905">
        <w:t>sinalizando</w:t>
      </w:r>
      <w:r w:rsidR="00643D3B">
        <w:t xml:space="preserve"> quando um documento fosse cadastrado em duplicidade</w:t>
      </w:r>
      <w:r w:rsidR="00792BAF">
        <w:t>. O Sr. Eduardo questionou</w:t>
      </w:r>
      <w:r w:rsidR="00422A33">
        <w:t xml:space="preserve"> </w:t>
      </w:r>
      <w:r w:rsidR="00A3110E">
        <w:t xml:space="preserve">sobre a padronização da criação dos documentos </w:t>
      </w:r>
      <w:r w:rsidR="00792BAF">
        <w:t>e a Sr</w:t>
      </w:r>
      <w:r w:rsidR="004D21F2">
        <w:t>a</w:t>
      </w:r>
      <w:r w:rsidR="00792BAF">
        <w:t xml:space="preserve">. Carla disse que quem poderá criar o documento será o gestor e/ou chefe de gabinete e que o SAAD </w:t>
      </w:r>
      <w:r w:rsidR="00A3110E">
        <w:t xml:space="preserve">deverá possuir esta funcionalidade pois </w:t>
      </w:r>
      <w:r w:rsidR="00792BAF">
        <w:t>será um sistema mais flexível.</w:t>
      </w:r>
      <w:r w:rsidR="00A3110E">
        <w:t xml:space="preserve"> A Sra. </w:t>
      </w:r>
      <w:r w:rsidR="00C17C06">
        <w:t>Ang</w:t>
      </w:r>
      <w:r w:rsidR="00647B30">
        <w:t>é</w:t>
      </w:r>
      <w:r w:rsidR="00C17C06">
        <w:t xml:space="preserve">lica </w:t>
      </w:r>
      <w:r w:rsidR="00A3110E">
        <w:t xml:space="preserve">perguntou se </w:t>
      </w:r>
      <w:r w:rsidR="00643D3B">
        <w:t xml:space="preserve">o documento criado </w:t>
      </w:r>
      <w:r w:rsidR="00A3110E">
        <w:t>f</w:t>
      </w:r>
      <w:r w:rsidR="00C17C06">
        <w:t>icaria disponível só para o gabinete onde foi criado</w:t>
      </w:r>
      <w:r w:rsidR="004D21F2">
        <w:t>.</w:t>
      </w:r>
      <w:r w:rsidR="00A3110E">
        <w:t xml:space="preserve"> A Sra.</w:t>
      </w:r>
      <w:r w:rsidR="00C17C06">
        <w:t xml:space="preserve"> Carla questionou </w:t>
      </w:r>
      <w:r w:rsidR="00A3110E">
        <w:t xml:space="preserve">para o Sr. Eduardo </w:t>
      </w:r>
      <w:r w:rsidR="00C17C06">
        <w:t>se a modelagem</w:t>
      </w:r>
      <w:r w:rsidR="00A3110E">
        <w:t xml:space="preserve"> de dados</w:t>
      </w:r>
      <w:r w:rsidR="00422A33">
        <w:t xml:space="preserve"> </w:t>
      </w:r>
      <w:r w:rsidR="00A3110E">
        <w:t xml:space="preserve">está </w:t>
      </w:r>
      <w:r w:rsidR="00C17C06">
        <w:t xml:space="preserve">associando tipo de documento ao local. </w:t>
      </w:r>
      <w:r w:rsidR="00A3110E">
        <w:t>A analista Maria Luiza informou que sim, portanto os documentos criados em um gabinete ficariam disponíveis somente para o gabinete onde foi criado.  A Sra</w:t>
      </w:r>
      <w:r w:rsidR="00861E3B">
        <w:t>.</w:t>
      </w:r>
      <w:r w:rsidR="00A3110E">
        <w:t xml:space="preserve"> Carla </w:t>
      </w:r>
      <w:r w:rsidR="00861E3B">
        <w:t xml:space="preserve">disse que a criação dos novos tipos de documentos será </w:t>
      </w:r>
      <w:r w:rsidR="00643D3B">
        <w:t>realizada</w:t>
      </w:r>
      <w:r w:rsidR="00861E3B">
        <w:t xml:space="preserve"> na segunda versão do sistema e solicitou para não apresentar a configuração padrão na tela de customização baseado no SAAP.</w:t>
      </w:r>
      <w:r w:rsidR="00422A33">
        <w:t xml:space="preserve"> </w:t>
      </w:r>
      <w:r w:rsidR="00A35A20">
        <w:t xml:space="preserve">A Sra. </w:t>
      </w:r>
      <w:r w:rsidR="00C17C06">
        <w:t>Ang</w:t>
      </w:r>
      <w:r w:rsidR="00647B30">
        <w:t>é</w:t>
      </w:r>
      <w:r w:rsidR="00C17C06">
        <w:t xml:space="preserve">lica </w:t>
      </w:r>
      <w:r w:rsidR="003B12B3">
        <w:t>relatou a necessidade de um</w:t>
      </w:r>
      <w:r w:rsidR="00C17C06">
        <w:t xml:space="preserve"> corretor de texto e auto</w:t>
      </w:r>
      <w:r w:rsidR="003B12B3">
        <w:t>-</w:t>
      </w:r>
      <w:r w:rsidR="00C17C06">
        <w:t xml:space="preserve">complete no sistema especificamente na funcionalidade andamento processual.Maria Luiza deu continuidade na exibição da tela de incluir documento. </w:t>
      </w:r>
      <w:r w:rsidR="004D21F2">
        <w:t xml:space="preserve">A Sra. </w:t>
      </w:r>
      <w:r w:rsidR="00C17C06">
        <w:t>Carla informou que deverá ter mais dois botões</w:t>
      </w:r>
      <w:r w:rsidR="00861E3B">
        <w:t xml:space="preserve"> na tela logo após o campo nº do registro</w:t>
      </w:r>
      <w:r w:rsidR="00A35A20">
        <w:t xml:space="preserve">: </w:t>
      </w:r>
      <w:r w:rsidR="00C17C06">
        <w:t>Consultar andamento</w:t>
      </w:r>
      <w:r w:rsidR="00861E3B">
        <w:t xml:space="preserve"> processual e</w:t>
      </w:r>
      <w:r w:rsidR="00C17C06">
        <w:t xml:space="preserve"> Visualizar processo</w:t>
      </w:r>
      <w:r w:rsidR="00861E3B">
        <w:t xml:space="preserve"> eletrônico</w:t>
      </w:r>
      <w:r w:rsidR="00884C6F">
        <w:t xml:space="preserve"> e que a viabilidade de implementação dessas funcionalidades deverá ser verificada com os servidores: César, Alexandre ou Mônica no ramal:</w:t>
      </w:r>
      <w:r w:rsidR="002D5AB8">
        <w:t xml:space="preserve"> 9441.</w:t>
      </w:r>
      <w:r w:rsidR="00A35A20">
        <w:t xml:space="preserve"> A Sra. Carla definiu que o campo do número do registro deverá ter 12 posições com a seguinte máscara: </w:t>
      </w:r>
      <w:r w:rsidR="003F109B" w:rsidRPr="005F6CE5">
        <w:t>NNNNNN-AAAA</w:t>
      </w:r>
      <w:r w:rsidR="00A35A20">
        <w:t xml:space="preserve">. Informou </w:t>
      </w:r>
      <w:r w:rsidR="00501E4D">
        <w:t xml:space="preserve">ainda </w:t>
      </w:r>
      <w:r w:rsidR="00A35A20">
        <w:t>que</w:t>
      </w:r>
      <w:r w:rsidR="00501E4D">
        <w:t>,</w:t>
      </w:r>
      <w:r w:rsidR="00A35A20">
        <w:t xml:space="preserve"> caso o usuário digite apenas o número 14 135, o sistema deverá converter para o formato 000013</w:t>
      </w:r>
      <w:r w:rsidR="00884C6F">
        <w:t>5</w:t>
      </w:r>
      <w:r w:rsidR="003F109B">
        <w:t>-2014</w:t>
      </w:r>
      <w:r w:rsidR="00884C6F">
        <w:t>.</w:t>
      </w:r>
      <w:r w:rsidR="002D5AB8">
        <w:t xml:space="preserve"> Solicitou a criação de novos tipos de documentos do Processo obrigatório que terão nesta versão, Processo Judicial do STJ: Número Registro e Processo Administrativo: Número e descrição.</w:t>
      </w:r>
      <w:r w:rsidR="003B12B3">
        <w:t xml:space="preserve">  A Sr</w:t>
      </w:r>
      <w:r w:rsidR="002D5AB8">
        <w:t>a</w:t>
      </w:r>
      <w:r w:rsidR="003B12B3">
        <w:t>.</w:t>
      </w:r>
      <w:r w:rsidR="002D5AB8">
        <w:t xml:space="preserve"> Angélica relatou que atualmente é muito difícil </w:t>
      </w:r>
      <w:r w:rsidR="00BD3B1F">
        <w:t>lo</w:t>
      </w:r>
      <w:r w:rsidR="002D5AB8">
        <w:t>calizar um documento e solicitou que a consulta deve ser feita por tipo de documento e por todos os documentos.</w:t>
      </w:r>
      <w:r w:rsidR="00422A33">
        <w:t xml:space="preserve"> </w:t>
      </w:r>
      <w:r w:rsidR="007F066F">
        <w:t>Ficou definido que ao selecionar o tipo de documento, o sistema já apresenta a sigla inicial para pesquisar o tipo de documento por ano</w:t>
      </w:r>
      <w:r w:rsidR="003B12B3">
        <w:t>.</w:t>
      </w:r>
      <w:r w:rsidR="002D5AB8">
        <w:t xml:space="preserve"> A Sra. Carla informou que quando o documento </w:t>
      </w:r>
      <w:r w:rsidR="003B12B3">
        <w:t>for</w:t>
      </w:r>
      <w:r w:rsidR="002D5AB8">
        <w:t xml:space="preserve"> migrado do SAAP deve constar o </w:t>
      </w:r>
      <w:r w:rsidR="003B12B3">
        <w:t>seu número.</w:t>
      </w:r>
      <w:r w:rsidR="007F066F">
        <w:t xml:space="preserve"> Perguntou </w:t>
      </w:r>
      <w:r w:rsidR="00C17C06">
        <w:t xml:space="preserve">se os documentos devem ser zerados </w:t>
      </w:r>
      <w:r w:rsidR="00501E4D">
        <w:t>anualmente</w:t>
      </w:r>
      <w:r w:rsidR="00C17C06">
        <w:t xml:space="preserve">, por gestão ou não devem ser gerados. </w:t>
      </w:r>
      <w:r w:rsidR="007F066F">
        <w:t xml:space="preserve">A Sra. </w:t>
      </w:r>
      <w:r w:rsidR="00C17C06">
        <w:t>Ang</w:t>
      </w:r>
      <w:r w:rsidR="00493508">
        <w:t>é</w:t>
      </w:r>
      <w:r w:rsidR="00C17C06">
        <w:t>lica disse que a numeração do documento deverá ser zerada anualmente e deverá s</w:t>
      </w:r>
      <w:r w:rsidR="00985EDA">
        <w:t>er feita por tipo de documento. Mencionou que existe a necessidade de constar nos documentos expedidos tanto o número do documento como o identificador.</w:t>
      </w:r>
      <w:r w:rsidR="007F066F">
        <w:t xml:space="preserve">A Sra. </w:t>
      </w:r>
      <w:r w:rsidR="00C17C06">
        <w:t xml:space="preserve">Carla informou que </w:t>
      </w:r>
      <w:r w:rsidR="00B55CFB">
        <w:t xml:space="preserve">os documentos </w:t>
      </w:r>
      <w:r w:rsidR="00C17C06">
        <w:t>deve</w:t>
      </w:r>
      <w:r w:rsidR="00B55CFB">
        <w:t>m</w:t>
      </w:r>
      <w:r w:rsidR="00C17C06">
        <w:t xml:space="preserve"> ter o seguinte identificador: Ano/sigla/id.O </w:t>
      </w:r>
      <w:r w:rsidR="007D277D">
        <w:t xml:space="preserve">documento </w:t>
      </w:r>
      <w:r w:rsidR="00C17C06">
        <w:t>recebido ganha o número depois do cadastro. O documento expedido gan</w:t>
      </w:r>
      <w:r w:rsidR="002E22F9">
        <w:t>ha o número na hora do cadastro e poderá ser relacionado a outro documento.</w:t>
      </w:r>
      <w:r w:rsidR="00B55CFB">
        <w:t xml:space="preserve"> A Sra. </w:t>
      </w:r>
      <w:r w:rsidR="00C17C06">
        <w:t xml:space="preserve">Carla solicitou </w:t>
      </w:r>
      <w:r w:rsidR="003B12B3">
        <w:t>a criação de</w:t>
      </w:r>
      <w:r w:rsidR="00C17C06">
        <w:t xml:space="preserve"> uma nova funcionalidade Reservar Número de Documento/Identificador</w:t>
      </w:r>
      <w:r w:rsidR="002E22F9">
        <w:t xml:space="preserve"> onde o sistema deverá permitir reservar </w:t>
      </w:r>
      <w:r w:rsidR="003B12B3">
        <w:t xml:space="preserve">numero/identificador </w:t>
      </w:r>
      <w:r w:rsidR="00465F3B">
        <w:t xml:space="preserve">para cadastrar posteriormente </w:t>
      </w:r>
      <w:r w:rsidR="003B12B3">
        <w:t>um</w:t>
      </w:r>
      <w:r w:rsidR="00465F3B">
        <w:t xml:space="preserve"> documento</w:t>
      </w:r>
      <w:r w:rsidR="00C17C06">
        <w:t xml:space="preserve">. O identificador do documento expedido é gerado pelo sistema. </w:t>
      </w:r>
      <w:r w:rsidR="00465F3B">
        <w:t>No menu Incluir deverá ter: Novo Documento, Documento Reservado, Novo Documento Circular (a opção deverá ser apresentada desabilitada</w:t>
      </w:r>
      <w:r w:rsidR="003B12B3">
        <w:t xml:space="preserve"> nesta versão</w:t>
      </w:r>
      <w:r w:rsidR="00465F3B">
        <w:t>) e Documento Circular Reservado (a opção deverá ser apresentada desabilitada</w:t>
      </w:r>
      <w:r w:rsidR="003B12B3">
        <w:t xml:space="preserve"> nesta versão</w:t>
      </w:r>
      <w:r w:rsidR="00465F3B">
        <w:t>)</w:t>
      </w:r>
      <w:r w:rsidR="00E506D0">
        <w:t>. Ficou acordado</w:t>
      </w:r>
      <w:r w:rsidR="002D4FE7">
        <w:t xml:space="preserve"> ainda,</w:t>
      </w:r>
      <w:r w:rsidR="00E506D0">
        <w:t xml:space="preserve"> uma nova funcionalidade para outra fase do sistema: </w:t>
      </w:r>
      <w:r w:rsidR="00985EDA" w:rsidRPr="000F5A8B">
        <w:t>Cadastrar Oficio Circular</w:t>
      </w:r>
      <w:r w:rsidR="000F5A8B" w:rsidRPr="000F5A8B">
        <w:t xml:space="preserve"> (</w:t>
      </w:r>
      <w:r w:rsidR="00E506D0" w:rsidRPr="000F5A8B">
        <w:t xml:space="preserve">Apresentar os campos:Tipo </w:t>
      </w:r>
      <w:r w:rsidR="00E506D0" w:rsidRPr="000F5A8B">
        <w:lastRenderedPageBreak/>
        <w:t>de documento</w:t>
      </w:r>
      <w:r w:rsidR="000F5A8B" w:rsidRPr="000F5A8B">
        <w:t xml:space="preserve">, </w:t>
      </w:r>
      <w:r w:rsidR="00E506D0" w:rsidRPr="000F5A8B">
        <w:t>Identificador</w:t>
      </w:r>
      <w:r w:rsidR="000F5A8B" w:rsidRPr="000F5A8B">
        <w:t>,</w:t>
      </w:r>
      <w:r w:rsidR="00E506D0" w:rsidRPr="000F5A8B">
        <w:t>Quantidade de Destinatários</w:t>
      </w:r>
      <w:r w:rsidR="000F5A8B" w:rsidRPr="000F5A8B">
        <w:t xml:space="preserve">, </w:t>
      </w:r>
      <w:r w:rsidR="00E506D0" w:rsidRPr="000F5A8B">
        <w:t>Destinatário</w:t>
      </w:r>
      <w:r w:rsidR="000F5A8B" w:rsidRPr="000F5A8B">
        <w:t xml:space="preserve">, </w:t>
      </w:r>
      <w:r w:rsidR="00E506D0" w:rsidRPr="000F5A8B">
        <w:t>Número definido para cada Destinatário</w:t>
      </w:r>
      <w:r w:rsidR="000F5A8B">
        <w:t>)</w:t>
      </w:r>
      <w:r w:rsidR="00E506D0" w:rsidRPr="000F5A8B">
        <w:t>.</w:t>
      </w:r>
      <w:r w:rsidR="006B395A">
        <w:rPr>
          <w:rFonts w:cs="Arial"/>
        </w:rPr>
        <w:t>Nada mais havendo a tratar, deu-se por encerrada a reunião.</w:t>
      </w:r>
    </w:p>
    <w:p w:rsidR="00C43ED4" w:rsidRDefault="00C43ED4" w:rsidP="00BD73B8"/>
    <w:p w:rsidR="00C43ED4" w:rsidRDefault="00C43ED4" w:rsidP="00BD73B8"/>
    <w:p w:rsidR="00C43ED4" w:rsidRPr="00BD73B8" w:rsidRDefault="00C43ED4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661635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61635" w:rsidRPr="00DD3B50" w:rsidRDefault="00DD3B50" w:rsidP="009500FC">
            <w:pPr>
              <w:ind w:left="0"/>
            </w:pPr>
            <w:r w:rsidRPr="00DD3B50">
              <w:t>Verificar a habilidade e complexidade da consulta processual</w:t>
            </w:r>
            <w:r w:rsidR="002D4FE7">
              <w:t xml:space="preserve"> e atualização das telas</w:t>
            </w:r>
            <w: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61635" w:rsidRDefault="00DD3B50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 w:rsidRPr="00C43ED4">
              <w:rPr>
                <w:rFonts w:cs="Arial"/>
                <w:color w:val="000000"/>
              </w:rPr>
              <w:t>Maria Luiza Passini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61635" w:rsidRDefault="00F22567" w:rsidP="00972499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07/08/2014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C43ED4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Style w:val="rwrro"/>
                <w:rFonts w:ascii="Arial" w:hAnsi="Arial" w:cs="Arial"/>
                <w:sz w:val="20"/>
                <w:szCs w:val="20"/>
              </w:rPr>
              <w:t>Carla Maria Braga e Souza</w:t>
            </w:r>
          </w:p>
        </w:tc>
        <w:tc>
          <w:tcPr>
            <w:tcW w:w="2550" w:type="dxa"/>
            <w:shd w:val="clear" w:color="auto" w:fill="FFFFFF"/>
          </w:tcPr>
          <w:p w:rsidR="00C43ED4" w:rsidRPr="00C43ED4" w:rsidRDefault="00C43ED4" w:rsidP="00A35A20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STJ/SEDES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C43ED4">
              <w:rPr>
                <w:rStyle w:val="Hyperlink"/>
                <w:rFonts w:ascii="Arial" w:hAnsi="Arial" w:cs="Arial"/>
                <w:sz w:val="20"/>
                <w:szCs w:val="20"/>
              </w:rPr>
              <w:t>carla.braga@stj.jus.br</w:t>
            </w:r>
          </w:p>
        </w:tc>
        <w:tc>
          <w:tcPr>
            <w:tcW w:w="2104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C43ED4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Eduardo Alves</w:t>
            </w:r>
          </w:p>
        </w:tc>
        <w:tc>
          <w:tcPr>
            <w:tcW w:w="2550" w:type="dxa"/>
            <w:shd w:val="clear" w:color="auto" w:fill="FFFFFF"/>
          </w:tcPr>
          <w:p w:rsidR="00C43ED4" w:rsidRPr="00C43ED4" w:rsidRDefault="00C43ED4" w:rsidP="008A5A2E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STJ</w:t>
            </w:r>
            <w:r w:rsidR="008A5A2E">
              <w:rPr>
                <w:rFonts w:cs="Arial"/>
                <w:color w:val="000000"/>
              </w:rPr>
              <w:t>/SEGAB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ind w:left="127"/>
              <w:rPr>
                <w:rStyle w:val="Hyperlink"/>
                <w:rFonts w:eastAsia="Bitstream Vera Sans" w:cs="Arial"/>
              </w:rPr>
            </w:pPr>
            <w:r w:rsidRPr="00C43ED4">
              <w:rPr>
                <w:rStyle w:val="Hyperlink"/>
                <w:rFonts w:eastAsia="Bitstream Vera Sans" w:cs="Arial"/>
              </w:rPr>
              <w:t>eduardo.alves@stj.jus.br</w:t>
            </w:r>
          </w:p>
        </w:tc>
        <w:tc>
          <w:tcPr>
            <w:tcW w:w="2104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C43ED4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C43ED4" w:rsidRPr="00C43ED4" w:rsidRDefault="00C43ED4" w:rsidP="00A35A20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C43ED4">
              <w:rPr>
                <w:rStyle w:val="Hyperlink"/>
                <w:rFonts w:ascii="Arial" w:hAnsi="Arial" w:cs="Arial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DD3B50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DD3B50" w:rsidRPr="00C43ED4" w:rsidRDefault="00DD3B50" w:rsidP="00A35A2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Reyla Cristina Rosa</w:t>
            </w:r>
          </w:p>
        </w:tc>
        <w:tc>
          <w:tcPr>
            <w:tcW w:w="2550" w:type="dxa"/>
            <w:shd w:val="clear" w:color="auto" w:fill="FFFFFF"/>
          </w:tcPr>
          <w:p w:rsidR="00DD3B50" w:rsidRPr="00C43ED4" w:rsidRDefault="00DD3B50" w:rsidP="00A35A20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DD3B50" w:rsidRPr="00C43ED4" w:rsidRDefault="00DD3B50" w:rsidP="00A35A20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reyla.rosa@ctis.com.br</w:t>
            </w:r>
          </w:p>
        </w:tc>
        <w:tc>
          <w:tcPr>
            <w:tcW w:w="2104" w:type="dxa"/>
            <w:shd w:val="clear" w:color="auto" w:fill="FFFFFF"/>
          </w:tcPr>
          <w:p w:rsidR="00DD3B50" w:rsidRPr="00FE39F7" w:rsidRDefault="00DD3B50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DD3B50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DD3B50" w:rsidRPr="00C43ED4" w:rsidRDefault="00DD3B50" w:rsidP="00A35A2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Angelica</w:t>
            </w:r>
            <w:r w:rsidR="00A63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Schulz</w:t>
            </w:r>
          </w:p>
        </w:tc>
        <w:tc>
          <w:tcPr>
            <w:tcW w:w="2550" w:type="dxa"/>
            <w:shd w:val="clear" w:color="auto" w:fill="FFFFFF"/>
          </w:tcPr>
          <w:p w:rsidR="00DD3B50" w:rsidRPr="00C43ED4" w:rsidRDefault="00DD3B50" w:rsidP="00A35A20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  <w:r w:rsidR="008A5A2E">
              <w:rPr>
                <w:rFonts w:cs="Arial"/>
                <w:color w:val="000000"/>
              </w:rPr>
              <w:t>/GSP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DD3B50" w:rsidRPr="00C43ED4" w:rsidRDefault="00DD3B50" w:rsidP="00A35A20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schulz@stj.jus.br</w:t>
            </w:r>
          </w:p>
        </w:tc>
        <w:tc>
          <w:tcPr>
            <w:tcW w:w="2104" w:type="dxa"/>
            <w:shd w:val="clear" w:color="auto" w:fill="FFFFFF"/>
          </w:tcPr>
          <w:p w:rsidR="00DD3B50" w:rsidRPr="00FE39F7" w:rsidRDefault="00DD3B50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494F0D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494F0D" w:rsidRDefault="00494F0D" w:rsidP="00A35A2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Rossi</w:t>
            </w:r>
          </w:p>
        </w:tc>
        <w:tc>
          <w:tcPr>
            <w:tcW w:w="2550" w:type="dxa"/>
            <w:shd w:val="clear" w:color="auto" w:fill="FFFFFF"/>
          </w:tcPr>
          <w:p w:rsidR="00494F0D" w:rsidRDefault="00494F0D" w:rsidP="00A35A20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  <w:r w:rsidR="008A5A2E">
              <w:rPr>
                <w:rFonts w:cs="Arial"/>
                <w:color w:val="000000"/>
              </w:rPr>
              <w:t>/GSP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494F0D" w:rsidRDefault="004F653F" w:rsidP="00A35A20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4F653F">
              <w:rPr>
                <w:rStyle w:val="Hyperlink"/>
                <w:rFonts w:ascii="Arial" w:hAnsi="Arial" w:cs="Arial"/>
                <w:sz w:val="20"/>
                <w:szCs w:val="20"/>
              </w:rPr>
              <w:t>rosimar@stj.jus.br</w:t>
            </w:r>
          </w:p>
        </w:tc>
        <w:tc>
          <w:tcPr>
            <w:tcW w:w="2104" w:type="dxa"/>
            <w:shd w:val="clear" w:color="auto" w:fill="FFFFFF"/>
          </w:tcPr>
          <w:p w:rsidR="00494F0D" w:rsidRPr="00FE39F7" w:rsidRDefault="00494F0D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04F" w:rsidRDefault="0032304F">
      <w:r>
        <w:separator/>
      </w:r>
    </w:p>
  </w:endnote>
  <w:endnote w:type="continuationSeparator" w:id="1">
    <w:p w:rsidR="0032304F" w:rsidRDefault="003230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A20" w:rsidRPr="00A8063F" w:rsidRDefault="00A35A20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2E145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2E1452" w:rsidRPr="005C7E6D">
      <w:rPr>
        <w:b/>
        <w:sz w:val="18"/>
        <w:szCs w:val="18"/>
      </w:rPr>
      <w:fldChar w:fldCharType="separate"/>
    </w:r>
    <w:r w:rsidR="00422A33">
      <w:rPr>
        <w:b/>
        <w:noProof/>
        <w:sz w:val="18"/>
        <w:szCs w:val="18"/>
      </w:rPr>
      <w:t>1</w:t>
    </w:r>
    <w:r w:rsidR="002E1452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2E145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2E1452" w:rsidRPr="005C7E6D">
      <w:rPr>
        <w:b/>
        <w:sz w:val="18"/>
        <w:szCs w:val="18"/>
      </w:rPr>
      <w:fldChar w:fldCharType="separate"/>
    </w:r>
    <w:r w:rsidR="00422A33">
      <w:rPr>
        <w:b/>
        <w:noProof/>
        <w:sz w:val="18"/>
        <w:szCs w:val="18"/>
      </w:rPr>
      <w:t>2</w:t>
    </w:r>
    <w:r w:rsidR="002E1452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04F" w:rsidRDefault="0032304F">
      <w:r>
        <w:separator/>
      </w:r>
    </w:p>
  </w:footnote>
  <w:footnote w:type="continuationSeparator" w:id="1">
    <w:p w:rsidR="0032304F" w:rsidRDefault="003230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35A20" w:rsidRPr="00DB2EE7" w:rsidTr="008C7471">
      <w:tc>
        <w:tcPr>
          <w:tcW w:w="5303" w:type="dxa"/>
          <w:shd w:val="clear" w:color="auto" w:fill="auto"/>
        </w:tcPr>
        <w:p w:rsidR="00A35A20" w:rsidRPr="00DB2EE7" w:rsidRDefault="00A35A20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35A20" w:rsidRPr="00DB2EE7" w:rsidRDefault="00A35A20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35A20" w:rsidRPr="00DB2EE7" w:rsidRDefault="00A35A20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7206A79"/>
    <w:multiLevelType w:val="hybridMultilevel"/>
    <w:tmpl w:val="F6A25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93B99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2C5B5E5E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5">
    <w:nsid w:val="2F923BAC"/>
    <w:multiLevelType w:val="hybridMultilevel"/>
    <w:tmpl w:val="C1D82F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D060E1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39E368B2"/>
    <w:multiLevelType w:val="hybridMultilevel"/>
    <w:tmpl w:val="7D1E755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FC409D2"/>
    <w:multiLevelType w:val="hybridMultilevel"/>
    <w:tmpl w:val="E01A04E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879179D"/>
    <w:multiLevelType w:val="hybridMultilevel"/>
    <w:tmpl w:val="085E3F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673C338C"/>
    <w:multiLevelType w:val="hybridMultilevel"/>
    <w:tmpl w:val="6CEC134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6CEC7115"/>
    <w:multiLevelType w:val="hybridMultilevel"/>
    <w:tmpl w:val="600C418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780407FC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7"/>
  </w:num>
  <w:num w:numId="8">
    <w:abstractNumId w:val="10"/>
  </w:num>
  <w:num w:numId="9">
    <w:abstractNumId w:val="12"/>
  </w:num>
  <w:num w:numId="10">
    <w:abstractNumId w:val="3"/>
  </w:num>
  <w:num w:numId="11">
    <w:abstractNumId w:val="6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0342"/>
    <w:rsid w:val="00000B2A"/>
    <w:rsid w:val="000130EF"/>
    <w:rsid w:val="00020581"/>
    <w:rsid w:val="00046968"/>
    <w:rsid w:val="00047875"/>
    <w:rsid w:val="00050905"/>
    <w:rsid w:val="00050FCC"/>
    <w:rsid w:val="00055299"/>
    <w:rsid w:val="000C4099"/>
    <w:rsid w:val="000F5A8B"/>
    <w:rsid w:val="001031A6"/>
    <w:rsid w:val="001102F8"/>
    <w:rsid w:val="00112AA8"/>
    <w:rsid w:val="00113626"/>
    <w:rsid w:val="001154D7"/>
    <w:rsid w:val="00122586"/>
    <w:rsid w:val="0014264A"/>
    <w:rsid w:val="00151FBF"/>
    <w:rsid w:val="0016273E"/>
    <w:rsid w:val="001671AF"/>
    <w:rsid w:val="0017668C"/>
    <w:rsid w:val="001926F5"/>
    <w:rsid w:val="00194A9E"/>
    <w:rsid w:val="00197E48"/>
    <w:rsid w:val="001C1A76"/>
    <w:rsid w:val="001D3826"/>
    <w:rsid w:val="001D3D35"/>
    <w:rsid w:val="001F1BED"/>
    <w:rsid w:val="00206E90"/>
    <w:rsid w:val="00220498"/>
    <w:rsid w:val="00226159"/>
    <w:rsid w:val="00245FA9"/>
    <w:rsid w:val="002636F7"/>
    <w:rsid w:val="00264B4F"/>
    <w:rsid w:val="00270421"/>
    <w:rsid w:val="00273E16"/>
    <w:rsid w:val="0027681F"/>
    <w:rsid w:val="00276BD0"/>
    <w:rsid w:val="00293B90"/>
    <w:rsid w:val="002952D2"/>
    <w:rsid w:val="002A3214"/>
    <w:rsid w:val="002B52ED"/>
    <w:rsid w:val="002D0427"/>
    <w:rsid w:val="002D2AEB"/>
    <w:rsid w:val="002D4FE7"/>
    <w:rsid w:val="002D5AB8"/>
    <w:rsid w:val="002E0A15"/>
    <w:rsid w:val="002E1452"/>
    <w:rsid w:val="002E22F9"/>
    <w:rsid w:val="002E76D0"/>
    <w:rsid w:val="002F3F39"/>
    <w:rsid w:val="002F7705"/>
    <w:rsid w:val="003056A5"/>
    <w:rsid w:val="003057E2"/>
    <w:rsid w:val="00307A16"/>
    <w:rsid w:val="00312D67"/>
    <w:rsid w:val="00320BE4"/>
    <w:rsid w:val="0032304F"/>
    <w:rsid w:val="00323DC1"/>
    <w:rsid w:val="00330032"/>
    <w:rsid w:val="00331849"/>
    <w:rsid w:val="003408C9"/>
    <w:rsid w:val="003429FA"/>
    <w:rsid w:val="00346CA7"/>
    <w:rsid w:val="00351B80"/>
    <w:rsid w:val="003536C5"/>
    <w:rsid w:val="00367FD6"/>
    <w:rsid w:val="00372FAF"/>
    <w:rsid w:val="0039260C"/>
    <w:rsid w:val="00396EB9"/>
    <w:rsid w:val="003A217B"/>
    <w:rsid w:val="003A6892"/>
    <w:rsid w:val="003B12B3"/>
    <w:rsid w:val="003C4F60"/>
    <w:rsid w:val="003E505D"/>
    <w:rsid w:val="003F109B"/>
    <w:rsid w:val="003F1102"/>
    <w:rsid w:val="003F11E7"/>
    <w:rsid w:val="003F4080"/>
    <w:rsid w:val="003F5F4B"/>
    <w:rsid w:val="00410CD6"/>
    <w:rsid w:val="00411435"/>
    <w:rsid w:val="00411B0B"/>
    <w:rsid w:val="0041365D"/>
    <w:rsid w:val="00417C04"/>
    <w:rsid w:val="00422A33"/>
    <w:rsid w:val="004328D9"/>
    <w:rsid w:val="004345FD"/>
    <w:rsid w:val="0043635D"/>
    <w:rsid w:val="00452725"/>
    <w:rsid w:val="00465F3B"/>
    <w:rsid w:val="00477181"/>
    <w:rsid w:val="00484D85"/>
    <w:rsid w:val="00485C90"/>
    <w:rsid w:val="00493508"/>
    <w:rsid w:val="00494F0D"/>
    <w:rsid w:val="00496572"/>
    <w:rsid w:val="00497D0C"/>
    <w:rsid w:val="004B1F06"/>
    <w:rsid w:val="004B56C4"/>
    <w:rsid w:val="004C5010"/>
    <w:rsid w:val="004D04D0"/>
    <w:rsid w:val="004D21F2"/>
    <w:rsid w:val="004D28E9"/>
    <w:rsid w:val="004D2EA9"/>
    <w:rsid w:val="004D5075"/>
    <w:rsid w:val="004F653F"/>
    <w:rsid w:val="00501E4D"/>
    <w:rsid w:val="00505C5C"/>
    <w:rsid w:val="00507C45"/>
    <w:rsid w:val="00524076"/>
    <w:rsid w:val="00524DD0"/>
    <w:rsid w:val="00543935"/>
    <w:rsid w:val="00546757"/>
    <w:rsid w:val="0055277C"/>
    <w:rsid w:val="0056206E"/>
    <w:rsid w:val="0056472D"/>
    <w:rsid w:val="00564DA1"/>
    <w:rsid w:val="005812F6"/>
    <w:rsid w:val="0058462A"/>
    <w:rsid w:val="00590AFE"/>
    <w:rsid w:val="005A0479"/>
    <w:rsid w:val="00604F01"/>
    <w:rsid w:val="00605A13"/>
    <w:rsid w:val="00612E4D"/>
    <w:rsid w:val="0061316C"/>
    <w:rsid w:val="00624DE1"/>
    <w:rsid w:val="00633C6A"/>
    <w:rsid w:val="00643D3B"/>
    <w:rsid w:val="00647B30"/>
    <w:rsid w:val="00661635"/>
    <w:rsid w:val="00672078"/>
    <w:rsid w:val="006742F0"/>
    <w:rsid w:val="0069687A"/>
    <w:rsid w:val="006A2049"/>
    <w:rsid w:val="006A4574"/>
    <w:rsid w:val="006B3701"/>
    <w:rsid w:val="006B395A"/>
    <w:rsid w:val="006C75F7"/>
    <w:rsid w:val="006E443A"/>
    <w:rsid w:val="006F388F"/>
    <w:rsid w:val="00703716"/>
    <w:rsid w:val="0072461A"/>
    <w:rsid w:val="007751E7"/>
    <w:rsid w:val="00775795"/>
    <w:rsid w:val="007927F4"/>
    <w:rsid w:val="00792BAF"/>
    <w:rsid w:val="007A793A"/>
    <w:rsid w:val="007B24DB"/>
    <w:rsid w:val="007C3A13"/>
    <w:rsid w:val="007D277D"/>
    <w:rsid w:val="007D45EB"/>
    <w:rsid w:val="007E1014"/>
    <w:rsid w:val="007F0591"/>
    <w:rsid w:val="007F066F"/>
    <w:rsid w:val="008064B7"/>
    <w:rsid w:val="00806AFD"/>
    <w:rsid w:val="00810592"/>
    <w:rsid w:val="0081626F"/>
    <w:rsid w:val="0081769F"/>
    <w:rsid w:val="00842C9B"/>
    <w:rsid w:val="00842F3B"/>
    <w:rsid w:val="00861E3B"/>
    <w:rsid w:val="0087779B"/>
    <w:rsid w:val="00884C6F"/>
    <w:rsid w:val="008951BA"/>
    <w:rsid w:val="008A5A2E"/>
    <w:rsid w:val="008B1A82"/>
    <w:rsid w:val="008C7471"/>
    <w:rsid w:val="008D62D8"/>
    <w:rsid w:val="008E0479"/>
    <w:rsid w:val="008E4E7A"/>
    <w:rsid w:val="008F76B9"/>
    <w:rsid w:val="009019D6"/>
    <w:rsid w:val="00904722"/>
    <w:rsid w:val="0092726F"/>
    <w:rsid w:val="00933A21"/>
    <w:rsid w:val="009413F9"/>
    <w:rsid w:val="00946579"/>
    <w:rsid w:val="00946B5F"/>
    <w:rsid w:val="009500FC"/>
    <w:rsid w:val="00954B58"/>
    <w:rsid w:val="00966ED9"/>
    <w:rsid w:val="00972499"/>
    <w:rsid w:val="00974EF9"/>
    <w:rsid w:val="00985EDA"/>
    <w:rsid w:val="009861E9"/>
    <w:rsid w:val="00994BE7"/>
    <w:rsid w:val="009A0939"/>
    <w:rsid w:val="009A18E3"/>
    <w:rsid w:val="009D6F4D"/>
    <w:rsid w:val="009F3D0B"/>
    <w:rsid w:val="00A01D1F"/>
    <w:rsid w:val="00A02FEB"/>
    <w:rsid w:val="00A06BD0"/>
    <w:rsid w:val="00A20273"/>
    <w:rsid w:val="00A30C64"/>
    <w:rsid w:val="00A3110E"/>
    <w:rsid w:val="00A35A20"/>
    <w:rsid w:val="00A37D67"/>
    <w:rsid w:val="00A443E7"/>
    <w:rsid w:val="00A533D3"/>
    <w:rsid w:val="00A63DB4"/>
    <w:rsid w:val="00A81841"/>
    <w:rsid w:val="00A836B2"/>
    <w:rsid w:val="00A84CD6"/>
    <w:rsid w:val="00AA2743"/>
    <w:rsid w:val="00AD0265"/>
    <w:rsid w:val="00AD6BCD"/>
    <w:rsid w:val="00AE553C"/>
    <w:rsid w:val="00AE66BD"/>
    <w:rsid w:val="00AF5D1F"/>
    <w:rsid w:val="00AF69AB"/>
    <w:rsid w:val="00B008AE"/>
    <w:rsid w:val="00B0167E"/>
    <w:rsid w:val="00B03BFD"/>
    <w:rsid w:val="00B228A0"/>
    <w:rsid w:val="00B25BFE"/>
    <w:rsid w:val="00B30989"/>
    <w:rsid w:val="00B33DA5"/>
    <w:rsid w:val="00B5029E"/>
    <w:rsid w:val="00B50783"/>
    <w:rsid w:val="00B55CFB"/>
    <w:rsid w:val="00B57ED2"/>
    <w:rsid w:val="00BB1D4F"/>
    <w:rsid w:val="00BB2C49"/>
    <w:rsid w:val="00BD3B1F"/>
    <w:rsid w:val="00BD73B8"/>
    <w:rsid w:val="00BE1B85"/>
    <w:rsid w:val="00BF14F6"/>
    <w:rsid w:val="00BF5E2B"/>
    <w:rsid w:val="00C10F62"/>
    <w:rsid w:val="00C17C06"/>
    <w:rsid w:val="00C26A1F"/>
    <w:rsid w:val="00C35CAC"/>
    <w:rsid w:val="00C43ED4"/>
    <w:rsid w:val="00C523E4"/>
    <w:rsid w:val="00C623C8"/>
    <w:rsid w:val="00C86B9D"/>
    <w:rsid w:val="00C86C61"/>
    <w:rsid w:val="00CA3668"/>
    <w:rsid w:val="00CA3C01"/>
    <w:rsid w:val="00CA51ED"/>
    <w:rsid w:val="00CD020B"/>
    <w:rsid w:val="00CE6239"/>
    <w:rsid w:val="00CF1757"/>
    <w:rsid w:val="00D01ABD"/>
    <w:rsid w:val="00D114AD"/>
    <w:rsid w:val="00D11C81"/>
    <w:rsid w:val="00D211B9"/>
    <w:rsid w:val="00D24A7C"/>
    <w:rsid w:val="00D308DC"/>
    <w:rsid w:val="00D432F8"/>
    <w:rsid w:val="00D84835"/>
    <w:rsid w:val="00D94141"/>
    <w:rsid w:val="00D96682"/>
    <w:rsid w:val="00D97DA1"/>
    <w:rsid w:val="00DA09D7"/>
    <w:rsid w:val="00DA2732"/>
    <w:rsid w:val="00DA77AB"/>
    <w:rsid w:val="00DB2817"/>
    <w:rsid w:val="00DB34EA"/>
    <w:rsid w:val="00DB6FEE"/>
    <w:rsid w:val="00DC31CF"/>
    <w:rsid w:val="00DC5173"/>
    <w:rsid w:val="00DD1534"/>
    <w:rsid w:val="00DD3986"/>
    <w:rsid w:val="00DD3B50"/>
    <w:rsid w:val="00DD433A"/>
    <w:rsid w:val="00DE0C56"/>
    <w:rsid w:val="00DE4443"/>
    <w:rsid w:val="00DE6577"/>
    <w:rsid w:val="00DF2E4A"/>
    <w:rsid w:val="00E1153F"/>
    <w:rsid w:val="00E11E74"/>
    <w:rsid w:val="00E14480"/>
    <w:rsid w:val="00E506D0"/>
    <w:rsid w:val="00E52F11"/>
    <w:rsid w:val="00E83CB9"/>
    <w:rsid w:val="00E8565C"/>
    <w:rsid w:val="00E8600B"/>
    <w:rsid w:val="00E91004"/>
    <w:rsid w:val="00EA7F92"/>
    <w:rsid w:val="00EB0342"/>
    <w:rsid w:val="00EC5959"/>
    <w:rsid w:val="00ED3B90"/>
    <w:rsid w:val="00ED6F22"/>
    <w:rsid w:val="00F12101"/>
    <w:rsid w:val="00F22567"/>
    <w:rsid w:val="00F254B5"/>
    <w:rsid w:val="00F27A04"/>
    <w:rsid w:val="00F44C12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C045F"/>
    <w:rsid w:val="00FD652C"/>
    <w:rsid w:val="00FD7675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824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reyla.rosa</cp:lastModifiedBy>
  <cp:revision>3</cp:revision>
  <dcterms:created xsi:type="dcterms:W3CDTF">2014-08-11T11:43:00Z</dcterms:created>
  <dcterms:modified xsi:type="dcterms:W3CDTF">2014-08-11T18:42:00Z</dcterms:modified>
</cp:coreProperties>
</file>